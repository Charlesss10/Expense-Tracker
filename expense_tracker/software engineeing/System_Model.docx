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3D3D" w14:textId="6570A02A" w:rsidR="008D08D6" w:rsidRPr="00885F69" w:rsidRDefault="008D08D6" w:rsidP="008D08D6">
      <w:pPr>
        <w:rPr>
          <w:sz w:val="44"/>
          <w:szCs w:val="44"/>
        </w:rPr>
      </w:pPr>
      <w:bookmarkStart w:id="0" w:name="_Toc181040988"/>
      <w:r w:rsidRPr="00885F69">
        <w:rPr>
          <w:sz w:val="44"/>
          <w:szCs w:val="44"/>
        </w:rPr>
        <w:t>System Model: Expense Tracker</w:t>
      </w:r>
      <w:bookmarkEnd w:id="0"/>
      <w:r w:rsidRPr="00885F69">
        <w:rPr>
          <w:sz w:val="44"/>
          <w:szCs w:val="44"/>
        </w:rPr>
        <w:t xml:space="preserve"> Software</w:t>
      </w:r>
    </w:p>
    <w:bookmarkStart w:id="1" w:name="_Toc181040989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8473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30CEF" w14:textId="00656B1C" w:rsidR="008D08D6" w:rsidRPr="00885F69" w:rsidRDefault="008D08D6">
          <w:pPr>
            <w:pStyle w:val="TOCHeading"/>
            <w:rPr>
              <w:color w:val="auto"/>
            </w:rPr>
          </w:pPr>
          <w:r w:rsidRPr="00885F69">
            <w:rPr>
              <w:color w:val="auto"/>
            </w:rPr>
            <w:t>Contents</w:t>
          </w:r>
        </w:p>
        <w:p w14:paraId="6369CF81" w14:textId="34D5CE67" w:rsidR="00322101" w:rsidRDefault="008D08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85F69">
            <w:fldChar w:fldCharType="begin"/>
          </w:r>
          <w:r w:rsidRPr="00885F69">
            <w:instrText xml:space="preserve"> TOC \o "1-3" \h \z \u </w:instrText>
          </w:r>
          <w:r w:rsidRPr="00885F69">
            <w:fldChar w:fldCharType="separate"/>
          </w:r>
          <w:hyperlink w:anchor="_Toc183942144" w:history="1">
            <w:r w:rsidR="00322101" w:rsidRPr="007E018B">
              <w:rPr>
                <w:rStyle w:val="Hyperlink"/>
                <w:noProof/>
              </w:rPr>
              <w:t>Document Information</w:t>
            </w:r>
            <w:r w:rsidR="00322101">
              <w:rPr>
                <w:noProof/>
                <w:webHidden/>
              </w:rPr>
              <w:tab/>
            </w:r>
            <w:r w:rsidR="00322101">
              <w:rPr>
                <w:noProof/>
                <w:webHidden/>
              </w:rPr>
              <w:fldChar w:fldCharType="begin"/>
            </w:r>
            <w:r w:rsidR="00322101">
              <w:rPr>
                <w:noProof/>
                <w:webHidden/>
              </w:rPr>
              <w:instrText xml:space="preserve"> PAGEREF _Toc183942144 \h </w:instrText>
            </w:r>
            <w:r w:rsidR="00322101">
              <w:rPr>
                <w:noProof/>
                <w:webHidden/>
              </w:rPr>
            </w:r>
            <w:r w:rsidR="00322101">
              <w:rPr>
                <w:noProof/>
                <w:webHidden/>
              </w:rPr>
              <w:fldChar w:fldCharType="separate"/>
            </w:r>
            <w:r w:rsidR="00322101">
              <w:rPr>
                <w:noProof/>
                <w:webHidden/>
              </w:rPr>
              <w:t>1</w:t>
            </w:r>
            <w:r w:rsidR="00322101">
              <w:rPr>
                <w:noProof/>
                <w:webHidden/>
              </w:rPr>
              <w:fldChar w:fldCharType="end"/>
            </w:r>
          </w:hyperlink>
        </w:p>
        <w:p w14:paraId="6D4A7901" w14:textId="4E5BB496" w:rsidR="00322101" w:rsidRDefault="003221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5" w:history="1">
            <w:r w:rsidRPr="007E018B">
              <w:rPr>
                <w:rStyle w:val="Hyperlink"/>
                <w:noProof/>
                <w:lang w:val="en-GB"/>
              </w:rPr>
              <w:t>List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FFD7" w14:textId="116C5A07" w:rsidR="00322101" w:rsidRDefault="003221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6" w:history="1">
            <w:r w:rsidRPr="007E018B">
              <w:rPr>
                <w:rStyle w:val="Hyperlink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CB45" w14:textId="16E275CB" w:rsidR="00322101" w:rsidRDefault="00322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7" w:history="1">
            <w:r w:rsidRPr="007E018B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130D" w14:textId="0A4F0384" w:rsidR="00322101" w:rsidRDefault="003221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8" w:history="1">
            <w:r w:rsidRPr="007E018B">
              <w:rPr>
                <w:rStyle w:val="Hyperlink"/>
                <w:noProof/>
              </w:rPr>
              <w:t>List of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8C4D" w14:textId="0831F693" w:rsidR="00322101" w:rsidRDefault="003221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9" w:history="1">
            <w:r w:rsidRPr="007E018B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30C0" w14:textId="07E91212" w:rsidR="00322101" w:rsidRDefault="00322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50" w:history="1">
            <w:r w:rsidRPr="007E018B">
              <w:rPr>
                <w:rStyle w:val="Hyperlink"/>
                <w:noProof/>
              </w:rPr>
              <w:t>System-Level Sequence Diagram &lt;Check System_Sequence.drawio&gt;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1A3C" w14:textId="4805FD61" w:rsidR="00322101" w:rsidRDefault="00322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51" w:history="1">
            <w:r w:rsidRPr="007E018B">
              <w:rPr>
                <w:rStyle w:val="Hyperlink"/>
                <w:noProof/>
              </w:rPr>
              <w:t>Object-Level Sequence Diagram &lt;Check Object_Sequence.drawio&gt;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1329" w14:textId="643CE04D" w:rsidR="00322101" w:rsidRDefault="00322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52" w:history="1">
            <w:r w:rsidRPr="007E018B">
              <w:rPr>
                <w:rStyle w:val="Hyperlink"/>
                <w:noProof/>
              </w:rPr>
              <w:t>UML Diagram &lt;Check UML.drawio&gt;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04AE" w14:textId="43C601E8" w:rsidR="00030E49" w:rsidRPr="00885F69" w:rsidRDefault="008D08D6" w:rsidP="00030E49">
          <w:r w:rsidRPr="00885F69">
            <w:rPr>
              <w:b/>
              <w:bCs/>
              <w:noProof/>
            </w:rPr>
            <w:fldChar w:fldCharType="end"/>
          </w:r>
        </w:p>
      </w:sdtContent>
    </w:sdt>
    <w:p w14:paraId="6EE00CD2" w14:textId="7A67C34B" w:rsidR="00885F69" w:rsidRPr="00885F69" w:rsidRDefault="00885F69" w:rsidP="00885F69">
      <w:pPr>
        <w:pStyle w:val="Heading1"/>
        <w:rPr>
          <w:color w:val="auto"/>
        </w:rPr>
      </w:pPr>
      <w:bookmarkStart w:id="2" w:name="_Toc183942144"/>
      <w:r w:rsidRPr="00885F69">
        <w:rPr>
          <w:color w:val="auto"/>
        </w:rPr>
        <w:t>Document Information</w:t>
      </w:r>
      <w:bookmarkEnd w:id="2"/>
    </w:p>
    <w:p w14:paraId="2DBB6CA3" w14:textId="77777777" w:rsidR="00885F69" w:rsidRPr="00885F69" w:rsidRDefault="00885F69" w:rsidP="00885F69">
      <w:pPr>
        <w:pStyle w:val="Heading2"/>
        <w:rPr>
          <w:color w:val="auto"/>
          <w:lang w:val="en-GB"/>
        </w:rPr>
      </w:pPr>
      <w:bookmarkStart w:id="3" w:name="_Toc159931939"/>
      <w:bookmarkStart w:id="4" w:name="_Toc183942145"/>
      <w:r w:rsidRPr="00885F69">
        <w:rPr>
          <w:color w:val="auto"/>
          <w:lang w:val="en-GB"/>
        </w:rPr>
        <w:t>List of Authors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0"/>
      </w:tblGrid>
      <w:tr w:rsidR="00885F69" w:rsidRPr="00885F69" w14:paraId="585880AA" w14:textId="77777777" w:rsidTr="001D5F8F">
        <w:tc>
          <w:tcPr>
            <w:tcW w:w="6430" w:type="dxa"/>
            <w:shd w:val="clear" w:color="auto" w:fill="C6D9F1"/>
          </w:tcPr>
          <w:p w14:paraId="0A437126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Names</w:t>
            </w:r>
          </w:p>
        </w:tc>
      </w:tr>
      <w:tr w:rsidR="00885F69" w:rsidRPr="00885F69" w14:paraId="602CDA69" w14:textId="77777777" w:rsidTr="001D5F8F">
        <w:tc>
          <w:tcPr>
            <w:tcW w:w="6430" w:type="dxa"/>
            <w:shd w:val="clear" w:color="auto" w:fill="auto"/>
          </w:tcPr>
          <w:p w14:paraId="564CECFF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Charles Eboson</w:t>
            </w:r>
          </w:p>
        </w:tc>
      </w:tr>
    </w:tbl>
    <w:p w14:paraId="33C3DDF0" w14:textId="77777777" w:rsidR="00885F69" w:rsidRPr="00885F69" w:rsidRDefault="00885F69" w:rsidP="00885F69">
      <w:pPr>
        <w:pStyle w:val="Heading2"/>
        <w:rPr>
          <w:color w:val="auto"/>
          <w:lang w:val="en-GB"/>
        </w:rPr>
      </w:pPr>
      <w:bookmarkStart w:id="5" w:name="_Toc159931940"/>
      <w:bookmarkStart w:id="6" w:name="_Toc183942146"/>
      <w:commentRangeStart w:id="7"/>
      <w:r w:rsidRPr="00885F69">
        <w:rPr>
          <w:color w:val="auto"/>
          <w:lang w:val="en-GB"/>
        </w:rPr>
        <w:t>Revision History</w:t>
      </w:r>
      <w:bookmarkEnd w:id="5"/>
      <w:commentRangeEnd w:id="7"/>
      <w:r w:rsidRPr="00885F69">
        <w:rPr>
          <w:rStyle w:val="CommentReference"/>
          <w:rFonts w:ascii="Calibri" w:eastAsia="MS Mincho" w:hAnsi="Calibri" w:cs="Arial"/>
          <w:color w:val="auto"/>
        </w:rPr>
        <w:commentReference w:id="7"/>
      </w:r>
      <w:bookmarkEnd w:id="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379"/>
        <w:gridCol w:w="1396"/>
        <w:gridCol w:w="5287"/>
      </w:tblGrid>
      <w:tr w:rsidR="00885F69" w:rsidRPr="00885F69" w14:paraId="335890AC" w14:textId="77777777" w:rsidTr="00885F69">
        <w:tc>
          <w:tcPr>
            <w:tcW w:w="1005" w:type="dxa"/>
            <w:shd w:val="clear" w:color="auto" w:fill="C6D9F1"/>
          </w:tcPr>
          <w:p w14:paraId="7C261A53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Version</w:t>
            </w:r>
          </w:p>
        </w:tc>
        <w:tc>
          <w:tcPr>
            <w:tcW w:w="1379" w:type="dxa"/>
            <w:shd w:val="clear" w:color="auto" w:fill="C6D9F1"/>
          </w:tcPr>
          <w:p w14:paraId="5CCCCFB2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Date</w:t>
            </w:r>
          </w:p>
        </w:tc>
        <w:tc>
          <w:tcPr>
            <w:tcW w:w="1396" w:type="dxa"/>
            <w:shd w:val="clear" w:color="auto" w:fill="C6D9F1"/>
          </w:tcPr>
          <w:p w14:paraId="3848CF15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Author</w:t>
            </w:r>
          </w:p>
        </w:tc>
        <w:tc>
          <w:tcPr>
            <w:tcW w:w="5287" w:type="dxa"/>
            <w:shd w:val="clear" w:color="auto" w:fill="C6D9F1"/>
          </w:tcPr>
          <w:p w14:paraId="5C3D364A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Notes</w:t>
            </w:r>
          </w:p>
        </w:tc>
      </w:tr>
      <w:tr w:rsidR="00885F69" w:rsidRPr="00885F69" w14:paraId="4448BDD7" w14:textId="77777777" w:rsidTr="00885F69">
        <w:tc>
          <w:tcPr>
            <w:tcW w:w="1005" w:type="dxa"/>
            <w:shd w:val="clear" w:color="auto" w:fill="auto"/>
          </w:tcPr>
          <w:p w14:paraId="67B2DD84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0.1</w:t>
            </w:r>
          </w:p>
        </w:tc>
        <w:tc>
          <w:tcPr>
            <w:tcW w:w="1379" w:type="dxa"/>
            <w:shd w:val="clear" w:color="auto" w:fill="auto"/>
          </w:tcPr>
          <w:p w14:paraId="53E8F249" w14:textId="7067661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26.11.2024</w:t>
            </w:r>
          </w:p>
        </w:tc>
        <w:tc>
          <w:tcPr>
            <w:tcW w:w="1396" w:type="dxa"/>
            <w:shd w:val="clear" w:color="auto" w:fill="auto"/>
          </w:tcPr>
          <w:p w14:paraId="2AA3B27D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Charles Eboson</w:t>
            </w:r>
          </w:p>
        </w:tc>
        <w:tc>
          <w:tcPr>
            <w:tcW w:w="5287" w:type="dxa"/>
            <w:shd w:val="clear" w:color="auto" w:fill="auto"/>
          </w:tcPr>
          <w:p w14:paraId="65032253" w14:textId="0A63B4EC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First draft</w:t>
            </w:r>
            <w:r w:rsidR="00AE772B">
              <w:rPr>
                <w:lang w:val="en-GB"/>
              </w:rPr>
              <w:t>.</w:t>
            </w:r>
          </w:p>
        </w:tc>
      </w:tr>
      <w:tr w:rsidR="00A56E94" w:rsidRPr="00885F69" w14:paraId="5BB335E0" w14:textId="77777777" w:rsidTr="00885F69">
        <w:trPr>
          <w:ins w:id="8" w:author="Eboson, Charles" w:date="2024-11-27T08:43:00Z"/>
        </w:trPr>
        <w:tc>
          <w:tcPr>
            <w:tcW w:w="1005" w:type="dxa"/>
            <w:shd w:val="clear" w:color="auto" w:fill="auto"/>
          </w:tcPr>
          <w:p w14:paraId="0545E981" w14:textId="39B8F859" w:rsidR="00A56E94" w:rsidRPr="00885F69" w:rsidRDefault="00A56E94" w:rsidP="001D5F8F">
            <w:pPr>
              <w:spacing w:after="0" w:line="240" w:lineRule="auto"/>
              <w:rPr>
                <w:ins w:id="9" w:author="Eboson, Charles" w:date="2024-11-27T08:43:00Z" w16du:dateUtc="2024-11-27T07:43:00Z"/>
                <w:lang w:val="en-GB"/>
              </w:rPr>
            </w:pPr>
            <w:ins w:id="10" w:author="Eboson, Charles" w:date="2024-11-27T08:43:00Z" w16du:dateUtc="2024-11-27T07:43:00Z">
              <w:r>
                <w:rPr>
                  <w:lang w:val="en-GB"/>
                </w:rPr>
                <w:t>0</w:t>
              </w:r>
            </w:ins>
            <w:ins w:id="11" w:author="Eboson, Charles" w:date="2024-11-27T08:44:00Z" w16du:dateUtc="2024-11-27T07:44:00Z">
              <w:r>
                <w:rPr>
                  <w:lang w:val="en-GB"/>
                </w:rPr>
                <w:t>.2</w:t>
              </w:r>
            </w:ins>
          </w:p>
        </w:tc>
        <w:tc>
          <w:tcPr>
            <w:tcW w:w="1379" w:type="dxa"/>
            <w:shd w:val="clear" w:color="auto" w:fill="auto"/>
          </w:tcPr>
          <w:p w14:paraId="661BA745" w14:textId="447D02FB" w:rsidR="00A56E94" w:rsidRPr="00885F69" w:rsidRDefault="00A56E94" w:rsidP="001D5F8F">
            <w:pPr>
              <w:spacing w:after="0" w:line="240" w:lineRule="auto"/>
              <w:rPr>
                <w:ins w:id="12" w:author="Eboson, Charles" w:date="2024-11-27T08:43:00Z" w16du:dateUtc="2024-11-27T07:43:00Z"/>
                <w:lang w:val="en-GB"/>
              </w:rPr>
            </w:pPr>
            <w:ins w:id="13" w:author="Eboson, Charles" w:date="2024-11-27T08:44:00Z" w16du:dateUtc="2024-11-27T07:44:00Z">
              <w:r>
                <w:rPr>
                  <w:lang w:val="en-GB"/>
                </w:rPr>
                <w:t>27.11.2024</w:t>
              </w:r>
            </w:ins>
          </w:p>
        </w:tc>
        <w:tc>
          <w:tcPr>
            <w:tcW w:w="1396" w:type="dxa"/>
            <w:shd w:val="clear" w:color="auto" w:fill="auto"/>
          </w:tcPr>
          <w:p w14:paraId="4DECDEC1" w14:textId="0209D10A" w:rsidR="00A56E94" w:rsidRPr="00885F69" w:rsidRDefault="00A56E94" w:rsidP="001D5F8F">
            <w:pPr>
              <w:spacing w:after="0" w:line="240" w:lineRule="auto"/>
              <w:rPr>
                <w:ins w:id="14" w:author="Eboson, Charles" w:date="2024-11-27T08:43:00Z" w16du:dateUtc="2024-11-27T07:43:00Z"/>
                <w:lang w:val="en-GB"/>
              </w:rPr>
            </w:pPr>
            <w:ins w:id="15" w:author="Eboson, Charles" w:date="2024-11-27T08:44:00Z" w16du:dateUtc="2024-11-27T07:44:00Z">
              <w:r w:rsidRPr="00885F69">
                <w:rPr>
                  <w:lang w:val="en-GB"/>
                </w:rPr>
                <w:t>Charles Eboson</w:t>
              </w:r>
            </w:ins>
          </w:p>
        </w:tc>
        <w:tc>
          <w:tcPr>
            <w:tcW w:w="5287" w:type="dxa"/>
            <w:shd w:val="clear" w:color="auto" w:fill="auto"/>
          </w:tcPr>
          <w:p w14:paraId="0E530259" w14:textId="277826DE" w:rsidR="00AD45A4" w:rsidRDefault="00A56E94" w:rsidP="001D5F8F">
            <w:pPr>
              <w:spacing w:after="0" w:line="240" w:lineRule="auto"/>
              <w:rPr>
                <w:lang w:val="en-GB"/>
              </w:rPr>
            </w:pPr>
            <w:ins w:id="16" w:author="Eboson, Charles" w:date="2024-11-27T08:44:00Z" w16du:dateUtc="2024-11-27T07:44:00Z">
              <w:r>
                <w:rPr>
                  <w:lang w:val="en-GB"/>
                </w:rPr>
                <w:t>Removed the attributes section</w:t>
              </w:r>
            </w:ins>
            <w:r w:rsidR="00AE772B">
              <w:rPr>
                <w:lang w:val="en-GB"/>
              </w:rPr>
              <w:t>.</w:t>
            </w:r>
          </w:p>
          <w:p w14:paraId="132A600B" w14:textId="4777E3A5" w:rsidR="00AD45A4" w:rsidRPr="00885F69" w:rsidRDefault="00AD45A4" w:rsidP="001D5F8F">
            <w:pPr>
              <w:spacing w:after="0" w:line="240" w:lineRule="auto"/>
              <w:rPr>
                <w:ins w:id="17" w:author="Eboson, Charles" w:date="2024-11-27T08:43:00Z" w16du:dateUtc="2024-11-27T07:43:00Z"/>
                <w:lang w:val="en-GB"/>
              </w:rPr>
            </w:pPr>
            <w:r>
              <w:rPr>
                <w:lang w:val="en-GB"/>
              </w:rPr>
              <w:t>Updated the list of responsibilities</w:t>
            </w:r>
            <w:r w:rsidR="00AE772B">
              <w:rPr>
                <w:lang w:val="en-GB"/>
              </w:rPr>
              <w:t>.</w:t>
            </w:r>
          </w:p>
        </w:tc>
      </w:tr>
      <w:tr w:rsidR="00AE772B" w:rsidRPr="00885F69" w14:paraId="5147858C" w14:textId="77777777" w:rsidTr="00885F69">
        <w:tc>
          <w:tcPr>
            <w:tcW w:w="1005" w:type="dxa"/>
            <w:shd w:val="clear" w:color="auto" w:fill="auto"/>
          </w:tcPr>
          <w:p w14:paraId="6AF90CC8" w14:textId="2825D51C" w:rsidR="00AE772B" w:rsidRDefault="00AE772B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379" w:type="dxa"/>
            <w:shd w:val="clear" w:color="auto" w:fill="auto"/>
          </w:tcPr>
          <w:p w14:paraId="6F6C51DC" w14:textId="36C490B7" w:rsidR="00AE772B" w:rsidRDefault="00AE772B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28.11.2024</w:t>
            </w:r>
          </w:p>
        </w:tc>
        <w:tc>
          <w:tcPr>
            <w:tcW w:w="1396" w:type="dxa"/>
            <w:shd w:val="clear" w:color="auto" w:fill="auto"/>
          </w:tcPr>
          <w:p w14:paraId="298D52D8" w14:textId="122E70E6" w:rsidR="00AE772B" w:rsidRPr="00885F69" w:rsidRDefault="00AE772B" w:rsidP="00AE772B">
            <w:pPr>
              <w:spacing w:after="0" w:line="240" w:lineRule="auto"/>
              <w:rPr>
                <w:lang w:val="en-GB"/>
              </w:rPr>
            </w:pPr>
            <w:ins w:id="18" w:author="Eboson, Charles" w:date="2024-11-27T08:44:00Z" w16du:dateUtc="2024-11-27T07:44:00Z">
              <w:r w:rsidRPr="00885F69">
                <w:rPr>
                  <w:lang w:val="en-GB"/>
                </w:rPr>
                <w:t>Charles Eboson</w:t>
              </w:r>
            </w:ins>
          </w:p>
        </w:tc>
        <w:tc>
          <w:tcPr>
            <w:tcW w:w="5287" w:type="dxa"/>
            <w:shd w:val="clear" w:color="auto" w:fill="auto"/>
          </w:tcPr>
          <w:p w14:paraId="2DAFEDEE" w14:textId="5D651857" w:rsidR="00AE772B" w:rsidRDefault="00AE772B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Updated the list of responsibilities to fully align with the use cases in the SRS file. (Please refer to the SRS file for use case descriptions).</w:t>
            </w:r>
          </w:p>
        </w:tc>
      </w:tr>
    </w:tbl>
    <w:p w14:paraId="22117F6A" w14:textId="0B76FD4C" w:rsidR="00030E49" w:rsidRPr="00885F69" w:rsidRDefault="008D08D6" w:rsidP="00030E49">
      <w:pPr>
        <w:pStyle w:val="Heading1"/>
        <w:rPr>
          <w:color w:val="auto"/>
        </w:rPr>
      </w:pPr>
      <w:bookmarkStart w:id="19" w:name="_Toc183942147"/>
      <w:r w:rsidRPr="00885F69">
        <w:rPr>
          <w:color w:val="auto"/>
        </w:rPr>
        <w:t>Domain Model</w:t>
      </w:r>
      <w:bookmarkEnd w:id="1"/>
      <w:bookmarkEnd w:id="19"/>
    </w:p>
    <w:p w14:paraId="44C901A3" w14:textId="435817FE" w:rsidR="00C70E44" w:rsidRPr="00885F69" w:rsidRDefault="00C70E44" w:rsidP="00C70E44">
      <w:pPr>
        <w:pStyle w:val="Heading2"/>
        <w:rPr>
          <w:color w:val="auto"/>
        </w:rPr>
      </w:pPr>
      <w:bookmarkStart w:id="20" w:name="_Toc183942148"/>
      <w:r w:rsidRPr="00885F69">
        <w:rPr>
          <w:color w:val="auto"/>
        </w:rPr>
        <w:t>List of Responsibilities</w:t>
      </w:r>
      <w:bookmarkEnd w:id="20"/>
    </w:p>
    <w:p w14:paraId="0A352FD9" w14:textId="34C285DE" w:rsidR="00893BAE" w:rsidRPr="00885F69" w:rsidRDefault="00893BAE" w:rsidP="00893BAE">
      <w:r w:rsidRPr="00885F69">
        <w:t>K = Knowing</w:t>
      </w:r>
    </w:p>
    <w:p w14:paraId="145D2152" w14:textId="45D6519A" w:rsidR="00893BAE" w:rsidRPr="00885F69" w:rsidRDefault="00893BAE" w:rsidP="00893BAE">
      <w:r w:rsidRPr="00885F69">
        <w:lastRenderedPageBreak/>
        <w:t>D = Doing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4386"/>
        <w:gridCol w:w="846"/>
        <w:gridCol w:w="4026"/>
      </w:tblGrid>
      <w:tr w:rsidR="00885F69" w:rsidRPr="00885F69" w14:paraId="6C04092B" w14:textId="77777777" w:rsidTr="0025278E">
        <w:tc>
          <w:tcPr>
            <w:tcW w:w="4386" w:type="dxa"/>
            <w:shd w:val="clear" w:color="auto" w:fill="C1E4F5" w:themeFill="accent1" w:themeFillTint="33"/>
          </w:tcPr>
          <w:p w14:paraId="551CA87A" w14:textId="08F45EC8" w:rsidR="00893BAE" w:rsidRPr="00885F69" w:rsidRDefault="00893BAE" w:rsidP="008D08D6">
            <w:r w:rsidRPr="00885F69">
              <w:t>Responsibility Description</w:t>
            </w:r>
          </w:p>
        </w:tc>
        <w:tc>
          <w:tcPr>
            <w:tcW w:w="846" w:type="dxa"/>
            <w:shd w:val="clear" w:color="auto" w:fill="C1E4F5" w:themeFill="accent1" w:themeFillTint="33"/>
          </w:tcPr>
          <w:p w14:paraId="4778254A" w14:textId="5EDE12DA" w:rsidR="00893BAE" w:rsidRPr="00885F69" w:rsidRDefault="00893BAE" w:rsidP="008D08D6">
            <w:r w:rsidRPr="00885F69">
              <w:t>Type</w:t>
            </w:r>
          </w:p>
        </w:tc>
        <w:tc>
          <w:tcPr>
            <w:tcW w:w="4026" w:type="dxa"/>
            <w:shd w:val="clear" w:color="auto" w:fill="C1E4F5" w:themeFill="accent1" w:themeFillTint="33"/>
          </w:tcPr>
          <w:p w14:paraId="673B60F8" w14:textId="2FDF2892" w:rsidR="00893BAE" w:rsidRPr="00885F69" w:rsidRDefault="00893BAE" w:rsidP="008D08D6">
            <w:r w:rsidRPr="00885F69">
              <w:t>Concept Name</w:t>
            </w:r>
          </w:p>
        </w:tc>
      </w:tr>
      <w:tr w:rsidR="00885F69" w:rsidRPr="00885F69" w14:paraId="7C941752" w14:textId="77777777" w:rsidTr="0025278E">
        <w:tc>
          <w:tcPr>
            <w:tcW w:w="4386" w:type="dxa"/>
            <w:shd w:val="clear" w:color="auto" w:fill="auto"/>
          </w:tcPr>
          <w:p w14:paraId="45E884CE" w14:textId="6F0A9793" w:rsidR="00AB68DE" w:rsidRPr="00885F69" w:rsidRDefault="00AB68DE" w:rsidP="00AB68DE">
            <w:pPr>
              <w:tabs>
                <w:tab w:val="left" w:pos="1635"/>
              </w:tabs>
            </w:pPr>
            <w:bookmarkStart w:id="21" w:name="_Hlk181948718"/>
            <w:r w:rsidRPr="00885F69">
              <w:t>Central point for controlling all authentication processes</w:t>
            </w:r>
          </w:p>
        </w:tc>
        <w:tc>
          <w:tcPr>
            <w:tcW w:w="846" w:type="dxa"/>
            <w:shd w:val="clear" w:color="auto" w:fill="auto"/>
          </w:tcPr>
          <w:p w14:paraId="043BBD63" w14:textId="43E287D9" w:rsidR="00AB68DE" w:rsidRPr="00885F69" w:rsidRDefault="001B69A6" w:rsidP="00AB68DE">
            <w:r w:rsidRPr="00885F69">
              <w:t>K</w:t>
            </w:r>
          </w:p>
        </w:tc>
        <w:tc>
          <w:tcPr>
            <w:tcW w:w="4026" w:type="dxa"/>
            <w:shd w:val="clear" w:color="auto" w:fill="auto"/>
          </w:tcPr>
          <w:p w14:paraId="02DD3DAF" w14:textId="0B980FEA" w:rsidR="00AB68DE" w:rsidRPr="00885F69" w:rsidRDefault="00AB68DE" w:rsidP="00AB68DE">
            <w:del w:id="22" w:author="Eboson, Charles" w:date="2024-11-12T10:35:00Z" w16du:dateUtc="2024-11-12T09:35:00Z">
              <w:r w:rsidRPr="002059F6" w:rsidDel="005C2277">
                <w:rPr>
                  <w:highlight w:val="green"/>
                  <w:lang w:val="en-GB"/>
                </w:rPr>
                <w:delText>AuthenticationManager</w:delText>
              </w:r>
            </w:del>
            <w:proofErr w:type="spellStart"/>
            <w:ins w:id="23" w:author="Eboson, Charles" w:date="2024-11-12T10:35:00Z" w16du:dateUtc="2024-11-12T09:35:00Z">
              <w:r w:rsidR="005C2277" w:rsidRPr="002059F6">
                <w:rPr>
                  <w:highlight w:val="green"/>
                  <w:lang w:val="en-GB"/>
                </w:rPr>
                <w:t>AuthManager</w:t>
              </w:r>
            </w:ins>
            <w:proofErr w:type="spellEnd"/>
          </w:p>
        </w:tc>
      </w:tr>
      <w:tr w:rsidR="00885F69" w:rsidRPr="00885F69" w14:paraId="3493C146" w14:textId="77777777" w:rsidTr="0025278E">
        <w:tc>
          <w:tcPr>
            <w:tcW w:w="4386" w:type="dxa"/>
            <w:shd w:val="clear" w:color="auto" w:fill="auto"/>
          </w:tcPr>
          <w:p w14:paraId="09C5C105" w14:textId="423BFC9F" w:rsidR="00AB68DE" w:rsidRPr="00885F69" w:rsidRDefault="00AB68DE" w:rsidP="00AB68DE">
            <w:pPr>
              <w:tabs>
                <w:tab w:val="left" w:pos="1635"/>
              </w:tabs>
            </w:pPr>
            <w:r w:rsidRPr="00885F69">
              <w:t>Stores and retrieves all user information from the database</w:t>
            </w:r>
          </w:p>
        </w:tc>
        <w:tc>
          <w:tcPr>
            <w:tcW w:w="846" w:type="dxa"/>
            <w:shd w:val="clear" w:color="auto" w:fill="auto"/>
          </w:tcPr>
          <w:p w14:paraId="028A84FB" w14:textId="712BF046" w:rsidR="00AB68DE" w:rsidRPr="00885F69" w:rsidRDefault="001B69A6" w:rsidP="00AB68DE">
            <w:r w:rsidRPr="00885F69">
              <w:t>K</w:t>
            </w:r>
          </w:p>
        </w:tc>
        <w:tc>
          <w:tcPr>
            <w:tcW w:w="4026" w:type="dxa"/>
            <w:shd w:val="clear" w:color="auto" w:fill="auto"/>
          </w:tcPr>
          <w:p w14:paraId="171C5273" w14:textId="734E7D64" w:rsidR="00AB68DE" w:rsidRPr="00885F69" w:rsidRDefault="00AB68DE" w:rsidP="00AB68DE">
            <w:pPr>
              <w:rPr>
                <w:lang w:val="en-GB"/>
              </w:rPr>
            </w:pPr>
            <w:proofErr w:type="spellStart"/>
            <w:r w:rsidRPr="0040482D">
              <w:rPr>
                <w:highlight w:val="green"/>
                <w:lang w:val="en-GB"/>
              </w:rPr>
              <w:t>UserAccount</w:t>
            </w:r>
            <w:r w:rsidR="0040482D" w:rsidRPr="0040482D">
              <w:rPr>
                <w:highlight w:val="green"/>
                <w:lang w:val="en-GB"/>
              </w:rPr>
              <w:t>Manager</w:t>
            </w:r>
            <w:proofErr w:type="spellEnd"/>
          </w:p>
        </w:tc>
      </w:tr>
      <w:tr w:rsidR="0025278E" w:rsidRPr="00885F69" w14:paraId="592E0F73" w14:textId="77777777" w:rsidTr="0025278E">
        <w:tc>
          <w:tcPr>
            <w:tcW w:w="4386" w:type="dxa"/>
            <w:shd w:val="clear" w:color="auto" w:fill="auto"/>
          </w:tcPr>
          <w:p w14:paraId="1F287732" w14:textId="4C25FE1E" w:rsidR="0025278E" w:rsidRPr="00885F69" w:rsidRDefault="0025278E" w:rsidP="00AB68DE">
            <w:pPr>
              <w:tabs>
                <w:tab w:val="left" w:pos="1635"/>
              </w:tabs>
            </w:pPr>
            <w:r>
              <w:t xml:space="preserve">Secures connection to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  <w:tc>
          <w:tcPr>
            <w:tcW w:w="846" w:type="dxa"/>
            <w:shd w:val="clear" w:color="auto" w:fill="auto"/>
          </w:tcPr>
          <w:p w14:paraId="6E716F8F" w14:textId="5C5F04A4" w:rsidR="0025278E" w:rsidRPr="00885F69" w:rsidRDefault="0025278E" w:rsidP="00AB68DE">
            <w:r>
              <w:t>K</w:t>
            </w:r>
          </w:p>
        </w:tc>
        <w:tc>
          <w:tcPr>
            <w:tcW w:w="4026" w:type="dxa"/>
            <w:shd w:val="clear" w:color="auto" w:fill="auto"/>
          </w:tcPr>
          <w:p w14:paraId="10D1BC36" w14:textId="25244B58" w:rsidR="0025278E" w:rsidRPr="002059F6" w:rsidRDefault="0025278E" w:rsidP="00AB68DE">
            <w:pPr>
              <w:rPr>
                <w:highlight w:val="green"/>
                <w:lang w:val="en-GB"/>
              </w:rPr>
            </w:pPr>
            <w:r>
              <w:rPr>
                <w:highlight w:val="green"/>
                <w:lang w:val="en-GB"/>
              </w:rPr>
              <w:t>Database</w:t>
            </w:r>
          </w:p>
        </w:tc>
      </w:tr>
      <w:tr w:rsidR="0025278E" w:rsidRPr="00885F69" w14:paraId="53228222" w14:textId="77777777" w:rsidTr="0025278E">
        <w:tc>
          <w:tcPr>
            <w:tcW w:w="4386" w:type="dxa"/>
            <w:shd w:val="clear" w:color="auto" w:fill="auto"/>
          </w:tcPr>
          <w:p w14:paraId="192A0603" w14:textId="5C824536" w:rsidR="0025278E" w:rsidRPr="00885F69" w:rsidRDefault="0025278E" w:rsidP="0025278E">
            <w:pPr>
              <w:tabs>
                <w:tab w:val="left" w:pos="1635"/>
              </w:tabs>
            </w:pPr>
            <w:r w:rsidRPr="00885F69">
              <w:t>User can change settings (</w:t>
            </w:r>
            <w:proofErr w:type="spellStart"/>
            <w:r w:rsidRPr="00885F69">
              <w:t>e.g</w:t>
            </w:r>
            <w:proofErr w:type="spellEnd"/>
            <w:r w:rsidRPr="00885F69">
              <w:t xml:space="preserve"> currency)</w:t>
            </w:r>
          </w:p>
        </w:tc>
        <w:tc>
          <w:tcPr>
            <w:tcW w:w="846" w:type="dxa"/>
            <w:shd w:val="clear" w:color="auto" w:fill="auto"/>
          </w:tcPr>
          <w:p w14:paraId="7C3568F1" w14:textId="19A6A5DD" w:rsidR="0025278E" w:rsidRPr="00885F69" w:rsidRDefault="000E5BE1" w:rsidP="0025278E">
            <w:r>
              <w:t>K</w:t>
            </w:r>
          </w:p>
        </w:tc>
        <w:tc>
          <w:tcPr>
            <w:tcW w:w="4026" w:type="dxa"/>
            <w:shd w:val="clear" w:color="auto" w:fill="auto"/>
          </w:tcPr>
          <w:p w14:paraId="2807ED2C" w14:textId="58D5A75F" w:rsidR="0025278E" w:rsidRDefault="0025278E" w:rsidP="0025278E">
            <w:pPr>
              <w:rPr>
                <w:highlight w:val="green"/>
                <w:lang w:val="en-GB"/>
              </w:rPr>
            </w:pPr>
            <w:r w:rsidRPr="002059F6">
              <w:rPr>
                <w:highlight w:val="green"/>
                <w:lang w:val="en-GB"/>
              </w:rPr>
              <w:t>Settings</w:t>
            </w:r>
          </w:p>
        </w:tc>
      </w:tr>
      <w:tr w:rsidR="0025278E" w:rsidRPr="00885F69" w14:paraId="1D37E5FB" w14:textId="77777777" w:rsidTr="0025278E">
        <w:tc>
          <w:tcPr>
            <w:tcW w:w="4386" w:type="dxa"/>
            <w:shd w:val="clear" w:color="auto" w:fill="auto"/>
          </w:tcPr>
          <w:p w14:paraId="164C0555" w14:textId="5099651D" w:rsidR="0025278E" w:rsidRPr="00885F69" w:rsidRDefault="0025278E" w:rsidP="0025278E">
            <w:pPr>
              <w:tabs>
                <w:tab w:val="left" w:pos="1635"/>
              </w:tabs>
            </w:pPr>
            <w:r w:rsidRPr="00885F69">
              <w:t>Central point for saving and loading data files. This also supports automatic saving on exit and loading on entry</w:t>
            </w:r>
          </w:p>
        </w:tc>
        <w:tc>
          <w:tcPr>
            <w:tcW w:w="846" w:type="dxa"/>
            <w:shd w:val="clear" w:color="auto" w:fill="auto"/>
          </w:tcPr>
          <w:p w14:paraId="7D75471F" w14:textId="104F2F90" w:rsidR="0025278E" w:rsidRPr="00885F69" w:rsidRDefault="0025278E" w:rsidP="0025278E">
            <w:r w:rsidRPr="00885F69">
              <w:t>K</w:t>
            </w:r>
          </w:p>
        </w:tc>
        <w:tc>
          <w:tcPr>
            <w:tcW w:w="4026" w:type="dxa"/>
            <w:shd w:val="clear" w:color="auto" w:fill="auto"/>
          </w:tcPr>
          <w:p w14:paraId="173667C6" w14:textId="5FED3560" w:rsidR="0025278E" w:rsidRDefault="0025278E" w:rsidP="0025278E">
            <w:pPr>
              <w:rPr>
                <w:highlight w:val="green"/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DataStorage</w:t>
            </w:r>
            <w:proofErr w:type="spellEnd"/>
          </w:p>
        </w:tc>
      </w:tr>
      <w:tr w:rsidR="0025278E" w:rsidRPr="00885F69" w14:paraId="0289BFAD" w14:textId="77777777" w:rsidTr="0025278E">
        <w:tc>
          <w:tcPr>
            <w:tcW w:w="4386" w:type="dxa"/>
            <w:shd w:val="clear" w:color="auto" w:fill="auto"/>
          </w:tcPr>
          <w:p w14:paraId="76D43002" w14:textId="77777777" w:rsidR="0025278E" w:rsidRDefault="0025278E" w:rsidP="0025278E">
            <w:pPr>
              <w:tabs>
                <w:tab w:val="left" w:pos="1635"/>
              </w:tabs>
            </w:pPr>
            <w:r>
              <w:t>Handles all transaction operations including adding, modifying, viewing and deleting transactions</w:t>
            </w:r>
            <w:r w:rsidR="0040482D">
              <w:t>.</w:t>
            </w:r>
          </w:p>
          <w:p w14:paraId="2834F7CD" w14:textId="77777777" w:rsidR="0040482D" w:rsidRDefault="0040482D" w:rsidP="0025278E">
            <w:pPr>
              <w:tabs>
                <w:tab w:val="left" w:pos="1635"/>
              </w:tabs>
            </w:pPr>
          </w:p>
          <w:p w14:paraId="661EE5FD" w14:textId="26846247" w:rsidR="0040482D" w:rsidRPr="00885F69" w:rsidRDefault="0040482D" w:rsidP="0025278E">
            <w:pPr>
              <w:tabs>
                <w:tab w:val="left" w:pos="1635"/>
              </w:tabs>
            </w:pPr>
            <w:r w:rsidRPr="00885F69">
              <w:t xml:space="preserve">Stores and retrieves all </w:t>
            </w:r>
            <w:r>
              <w:t>transactions</w:t>
            </w:r>
            <w:r w:rsidRPr="00885F69">
              <w:t xml:space="preserve"> from the database</w:t>
            </w:r>
          </w:p>
        </w:tc>
        <w:tc>
          <w:tcPr>
            <w:tcW w:w="846" w:type="dxa"/>
            <w:shd w:val="clear" w:color="auto" w:fill="auto"/>
          </w:tcPr>
          <w:p w14:paraId="4A6A12DF" w14:textId="14A8EF35" w:rsidR="0025278E" w:rsidRPr="00885F69" w:rsidRDefault="0025278E" w:rsidP="0025278E">
            <w:r>
              <w:t>K &amp; D</w:t>
            </w:r>
          </w:p>
        </w:tc>
        <w:tc>
          <w:tcPr>
            <w:tcW w:w="4026" w:type="dxa"/>
            <w:shd w:val="clear" w:color="auto" w:fill="auto"/>
          </w:tcPr>
          <w:p w14:paraId="6262C76E" w14:textId="7D1BF97C" w:rsidR="0025278E" w:rsidRPr="002059F6" w:rsidRDefault="0025278E" w:rsidP="0025278E">
            <w:pPr>
              <w:rPr>
                <w:highlight w:val="green"/>
                <w:lang w:val="en-GB"/>
              </w:rPr>
            </w:pPr>
            <w:proofErr w:type="spellStart"/>
            <w:r>
              <w:rPr>
                <w:highlight w:val="green"/>
                <w:lang w:val="en-GB"/>
              </w:rPr>
              <w:t>TransactionManager</w:t>
            </w:r>
            <w:proofErr w:type="spellEnd"/>
          </w:p>
        </w:tc>
      </w:tr>
      <w:tr w:rsidR="0025278E" w:rsidRPr="00885F69" w14:paraId="17663ABE" w14:textId="77777777" w:rsidTr="0025278E">
        <w:tc>
          <w:tcPr>
            <w:tcW w:w="4386" w:type="dxa"/>
            <w:shd w:val="clear" w:color="auto" w:fill="auto"/>
          </w:tcPr>
          <w:p w14:paraId="7E0FFC3E" w14:textId="7C84561F" w:rsidR="0025278E" w:rsidRPr="00885F69" w:rsidRDefault="0025278E" w:rsidP="0025278E">
            <w:pPr>
              <w:tabs>
                <w:tab w:val="left" w:pos="1635"/>
              </w:tabs>
            </w:pPr>
            <w:r w:rsidRPr="00885F69">
              <w:t>Displays a summarized view of all expenses in a categorized manner</w:t>
            </w:r>
            <w:r w:rsidR="001C3A0E">
              <w:t xml:space="preserve"> from the database</w:t>
            </w:r>
          </w:p>
        </w:tc>
        <w:tc>
          <w:tcPr>
            <w:tcW w:w="846" w:type="dxa"/>
            <w:shd w:val="clear" w:color="auto" w:fill="auto"/>
          </w:tcPr>
          <w:p w14:paraId="464CD155" w14:textId="0D965DDB" w:rsidR="0025278E" w:rsidRPr="00885F69" w:rsidRDefault="000E5BE1" w:rsidP="0025278E">
            <w:r>
              <w:t>D</w:t>
            </w:r>
          </w:p>
        </w:tc>
        <w:tc>
          <w:tcPr>
            <w:tcW w:w="4026" w:type="dxa"/>
            <w:shd w:val="clear" w:color="auto" w:fill="auto"/>
          </w:tcPr>
          <w:p w14:paraId="0C07842C" w14:textId="796764DB" w:rsidR="0025278E" w:rsidRPr="002059F6" w:rsidRDefault="0025278E" w:rsidP="0025278E">
            <w:pPr>
              <w:rPr>
                <w:highlight w:val="green"/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ExpenseSummary</w:t>
            </w:r>
            <w:proofErr w:type="spellEnd"/>
          </w:p>
        </w:tc>
      </w:tr>
      <w:tr w:rsidR="0025278E" w:rsidRPr="00885F69" w14:paraId="4550AF22" w14:textId="77777777" w:rsidTr="0025278E">
        <w:tc>
          <w:tcPr>
            <w:tcW w:w="4386" w:type="dxa"/>
            <w:shd w:val="clear" w:color="auto" w:fill="auto"/>
          </w:tcPr>
          <w:p w14:paraId="50C41E46" w14:textId="57458EFC" w:rsidR="0025278E" w:rsidRPr="00885F69" w:rsidRDefault="0025278E" w:rsidP="0025278E">
            <w:pPr>
              <w:tabs>
                <w:tab w:val="left" w:pos="1635"/>
              </w:tabs>
            </w:pPr>
            <w:r w:rsidRPr="00885F69">
              <w:t>Gets and displays all past transactions</w:t>
            </w:r>
            <w:r w:rsidR="001C3A0E">
              <w:t xml:space="preserve"> from the database</w:t>
            </w:r>
          </w:p>
        </w:tc>
        <w:tc>
          <w:tcPr>
            <w:tcW w:w="846" w:type="dxa"/>
            <w:shd w:val="clear" w:color="auto" w:fill="auto"/>
          </w:tcPr>
          <w:p w14:paraId="0ECA4570" w14:textId="5051FB4F" w:rsidR="0025278E" w:rsidRPr="00885F69" w:rsidRDefault="000E5BE1" w:rsidP="0025278E">
            <w:r>
              <w:t>D</w:t>
            </w:r>
          </w:p>
        </w:tc>
        <w:tc>
          <w:tcPr>
            <w:tcW w:w="4026" w:type="dxa"/>
            <w:shd w:val="clear" w:color="auto" w:fill="auto"/>
          </w:tcPr>
          <w:p w14:paraId="00D6A3A5" w14:textId="252363EA" w:rsidR="0025278E" w:rsidRPr="00885F69" w:rsidRDefault="0025278E" w:rsidP="0025278E">
            <w:pPr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TransactionHistory</w:t>
            </w:r>
            <w:proofErr w:type="spellEnd"/>
          </w:p>
        </w:tc>
      </w:tr>
      <w:tr w:rsidR="0025278E" w:rsidRPr="00885F69" w14:paraId="1338B875" w14:textId="77777777" w:rsidTr="0025278E">
        <w:trPr>
          <w:trHeight w:val="680"/>
        </w:trPr>
        <w:tc>
          <w:tcPr>
            <w:tcW w:w="4386" w:type="dxa"/>
            <w:shd w:val="clear" w:color="auto" w:fill="auto"/>
          </w:tcPr>
          <w:p w14:paraId="00193E93" w14:textId="089FA451" w:rsidR="0025278E" w:rsidRPr="00885F69" w:rsidRDefault="0025278E" w:rsidP="0025278E">
            <w:pPr>
              <w:tabs>
                <w:tab w:val="left" w:pos="1635"/>
              </w:tabs>
            </w:pPr>
            <w:r w:rsidRPr="00885F69">
              <w:t>Generates a summary of expenses and income over a specified period</w:t>
            </w:r>
            <w:r w:rsidR="001C3A0E">
              <w:t xml:space="preserve"> from the database</w:t>
            </w:r>
          </w:p>
        </w:tc>
        <w:tc>
          <w:tcPr>
            <w:tcW w:w="846" w:type="dxa"/>
            <w:shd w:val="clear" w:color="auto" w:fill="auto"/>
          </w:tcPr>
          <w:p w14:paraId="6382436C" w14:textId="02D1FE46" w:rsidR="0025278E" w:rsidRPr="00885F69" w:rsidRDefault="0025278E" w:rsidP="0025278E">
            <w:r w:rsidRPr="00885F69">
              <w:t>D</w:t>
            </w:r>
          </w:p>
        </w:tc>
        <w:tc>
          <w:tcPr>
            <w:tcW w:w="4026" w:type="dxa"/>
            <w:shd w:val="clear" w:color="auto" w:fill="auto"/>
          </w:tcPr>
          <w:p w14:paraId="17618504" w14:textId="6E66F2C2" w:rsidR="0025278E" w:rsidRPr="00885F69" w:rsidRDefault="0025278E" w:rsidP="0025278E">
            <w:pPr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ReportSummary</w:t>
            </w:r>
            <w:proofErr w:type="spellEnd"/>
          </w:p>
        </w:tc>
      </w:tr>
    </w:tbl>
    <w:p w14:paraId="3C396FE9" w14:textId="77777777" w:rsidR="00FA7C3E" w:rsidRPr="00885F69" w:rsidRDefault="00FA7C3E" w:rsidP="00207F96">
      <w:bookmarkStart w:id="24" w:name="_Toc181040990"/>
      <w:bookmarkEnd w:id="21"/>
    </w:p>
    <w:p w14:paraId="609FDB1E" w14:textId="21CD9964" w:rsidR="00FA7C3E" w:rsidRPr="00885F69" w:rsidRDefault="00207F96" w:rsidP="00FA7C3E">
      <w:pPr>
        <w:pStyle w:val="Heading2"/>
        <w:rPr>
          <w:color w:val="auto"/>
        </w:rPr>
      </w:pPr>
      <w:bookmarkStart w:id="25" w:name="_Toc183942149"/>
      <w:r w:rsidRPr="00885F69">
        <w:rPr>
          <w:color w:val="auto"/>
        </w:rPr>
        <w:t>Traceability Matrix</w:t>
      </w:r>
      <w:bookmarkEnd w:id="25"/>
    </w:p>
    <w:tbl>
      <w:tblPr>
        <w:tblStyle w:val="TableGrid1"/>
        <w:tblW w:w="7792" w:type="dxa"/>
        <w:tblLook w:val="04A0" w:firstRow="1" w:lastRow="0" w:firstColumn="1" w:lastColumn="0" w:noHBand="0" w:noVBand="1"/>
      </w:tblPr>
      <w:tblGrid>
        <w:gridCol w:w="3287"/>
        <w:gridCol w:w="564"/>
        <w:gridCol w:w="563"/>
        <w:gridCol w:w="563"/>
        <w:gridCol w:w="563"/>
        <w:gridCol w:w="563"/>
        <w:gridCol w:w="563"/>
        <w:gridCol w:w="563"/>
        <w:gridCol w:w="563"/>
      </w:tblGrid>
      <w:tr w:rsidR="000A059C" w:rsidRPr="00885F69" w14:paraId="615B841C" w14:textId="77777777" w:rsidTr="000A059C">
        <w:tc>
          <w:tcPr>
            <w:tcW w:w="3287" w:type="dxa"/>
          </w:tcPr>
          <w:p w14:paraId="2598FF69" w14:textId="1DA5CA1C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sz w:val="22"/>
                <w:szCs w:val="22"/>
                <w:lang w:val="en-GB" w:eastAsia="ja-JP"/>
              </w:rPr>
              <w:t>Use Case ID / Responsibility Description</w:t>
            </w:r>
          </w:p>
        </w:tc>
        <w:tc>
          <w:tcPr>
            <w:tcW w:w="564" w:type="dxa"/>
          </w:tcPr>
          <w:p w14:paraId="798B20B4" w14:textId="4B84C0C5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UC1</w:t>
            </w:r>
          </w:p>
        </w:tc>
        <w:tc>
          <w:tcPr>
            <w:tcW w:w="563" w:type="dxa"/>
          </w:tcPr>
          <w:p w14:paraId="6972971E" w14:textId="2CA679CD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UC2</w:t>
            </w:r>
          </w:p>
        </w:tc>
        <w:tc>
          <w:tcPr>
            <w:tcW w:w="563" w:type="dxa"/>
          </w:tcPr>
          <w:p w14:paraId="6C1C524E" w14:textId="0C2FE549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UC3</w:t>
            </w:r>
          </w:p>
        </w:tc>
        <w:tc>
          <w:tcPr>
            <w:tcW w:w="563" w:type="dxa"/>
          </w:tcPr>
          <w:p w14:paraId="158E7692" w14:textId="3C3B89BD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UC4</w:t>
            </w:r>
          </w:p>
        </w:tc>
        <w:tc>
          <w:tcPr>
            <w:tcW w:w="563" w:type="dxa"/>
          </w:tcPr>
          <w:p w14:paraId="156778D0" w14:textId="653A9C37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UC5</w:t>
            </w:r>
          </w:p>
        </w:tc>
        <w:tc>
          <w:tcPr>
            <w:tcW w:w="563" w:type="dxa"/>
          </w:tcPr>
          <w:p w14:paraId="3D9278C3" w14:textId="7F8B0EEB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UC6</w:t>
            </w:r>
          </w:p>
        </w:tc>
        <w:tc>
          <w:tcPr>
            <w:tcW w:w="563" w:type="dxa"/>
          </w:tcPr>
          <w:p w14:paraId="372FA955" w14:textId="5E5D9150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UC7</w:t>
            </w:r>
          </w:p>
        </w:tc>
        <w:tc>
          <w:tcPr>
            <w:tcW w:w="563" w:type="dxa"/>
          </w:tcPr>
          <w:p w14:paraId="3A7FE936" w14:textId="6C812E1C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UC8</w:t>
            </w:r>
          </w:p>
        </w:tc>
      </w:tr>
      <w:tr w:rsidR="000A059C" w:rsidRPr="00885F69" w14:paraId="5B8951C7" w14:textId="77777777" w:rsidTr="000A059C">
        <w:tc>
          <w:tcPr>
            <w:tcW w:w="3287" w:type="dxa"/>
          </w:tcPr>
          <w:p w14:paraId="67CF4B4E" w14:textId="0EF9A5BC" w:rsidR="000A059C" w:rsidRPr="000A059C" w:rsidRDefault="000A059C" w:rsidP="000A059C">
            <w:pPr>
              <w:spacing w:after="200" w:line="276" w:lineRule="auto"/>
              <w:rPr>
                <w:lang w:val="en-US"/>
              </w:rPr>
            </w:pPr>
            <w:bookmarkStart w:id="26" w:name="_Hlk181949240"/>
            <w:del w:id="27" w:author="Eboson, Charles" w:date="2024-11-12T10:35:00Z" w16du:dateUtc="2024-11-12T09:35:00Z">
              <w:r w:rsidRPr="002059F6" w:rsidDel="005C2277">
                <w:rPr>
                  <w:highlight w:val="green"/>
                  <w:lang w:val="en-GB"/>
                </w:rPr>
                <w:delText>AuthenticationManager</w:delText>
              </w:r>
            </w:del>
            <w:proofErr w:type="spellStart"/>
            <w:ins w:id="28" w:author="Eboson, Charles" w:date="2024-11-12T10:35:00Z" w16du:dateUtc="2024-11-12T09:35:00Z">
              <w:r w:rsidRPr="002059F6">
                <w:rPr>
                  <w:highlight w:val="green"/>
                  <w:lang w:val="en-GB"/>
                </w:rPr>
                <w:t>AuthManager</w:t>
              </w:r>
            </w:ins>
            <w:proofErr w:type="spellEnd"/>
          </w:p>
        </w:tc>
        <w:tc>
          <w:tcPr>
            <w:tcW w:w="564" w:type="dxa"/>
          </w:tcPr>
          <w:p w14:paraId="1688EA4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D911BD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2E68DE1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1DDCB1A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4C58087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7E0C44F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4D801E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DCE211C" w14:textId="4955F0F4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A059C" w:rsidRPr="00885F69" w14:paraId="12D1CE37" w14:textId="77777777" w:rsidTr="000A059C">
        <w:tc>
          <w:tcPr>
            <w:tcW w:w="3287" w:type="dxa"/>
          </w:tcPr>
          <w:p w14:paraId="5C92FC09" w14:textId="1A57CC34" w:rsidR="000A059C" w:rsidRPr="000A059C" w:rsidRDefault="000A059C" w:rsidP="000A059C">
            <w:pPr>
              <w:spacing w:after="200" w:line="276" w:lineRule="auto"/>
              <w:rPr>
                <w:lang w:val="en-US"/>
              </w:rPr>
            </w:pPr>
            <w:proofErr w:type="spellStart"/>
            <w:r w:rsidRPr="0040482D">
              <w:rPr>
                <w:highlight w:val="green"/>
                <w:lang w:val="en-GB"/>
              </w:rPr>
              <w:t>UserAccountManager</w:t>
            </w:r>
            <w:proofErr w:type="spellEnd"/>
          </w:p>
        </w:tc>
        <w:tc>
          <w:tcPr>
            <w:tcW w:w="564" w:type="dxa"/>
          </w:tcPr>
          <w:p w14:paraId="0DDBDC2F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69AB4AA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811C37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C8365D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7E603B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E29D9A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68EAE0F" w14:textId="37644525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AB8549C" w14:textId="0109A832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A059C" w:rsidRPr="00885F69" w14:paraId="53EB456D" w14:textId="77777777" w:rsidTr="000A059C">
        <w:tc>
          <w:tcPr>
            <w:tcW w:w="3287" w:type="dxa"/>
          </w:tcPr>
          <w:p w14:paraId="41D7D6F4" w14:textId="3541B57E" w:rsidR="000A059C" w:rsidRPr="000A059C" w:rsidRDefault="000A059C" w:rsidP="000A059C">
            <w:pPr>
              <w:spacing w:after="200" w:line="276" w:lineRule="auto"/>
              <w:rPr>
                <w:lang w:val="en-US"/>
              </w:rPr>
            </w:pPr>
            <w:r>
              <w:rPr>
                <w:highlight w:val="green"/>
                <w:lang w:val="en-GB"/>
              </w:rPr>
              <w:t>Database</w:t>
            </w:r>
          </w:p>
        </w:tc>
        <w:tc>
          <w:tcPr>
            <w:tcW w:w="564" w:type="dxa"/>
          </w:tcPr>
          <w:p w14:paraId="105E2EEE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83B143D" w14:textId="5C1FA9E5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D842F57" w14:textId="1CBD7E3A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3190BE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2E9601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E18831D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D6AB5D1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1CDFB4E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0216E363" w14:textId="77777777" w:rsidTr="000A059C">
        <w:tc>
          <w:tcPr>
            <w:tcW w:w="3287" w:type="dxa"/>
          </w:tcPr>
          <w:p w14:paraId="0157506C" w14:textId="34DC6B01" w:rsidR="000A059C" w:rsidRPr="000A059C" w:rsidRDefault="000A059C" w:rsidP="000A059C">
            <w:pPr>
              <w:spacing w:after="200" w:line="276" w:lineRule="auto"/>
              <w:rPr>
                <w:lang w:val="en-US"/>
              </w:rPr>
            </w:pPr>
            <w:r w:rsidRPr="002059F6">
              <w:rPr>
                <w:highlight w:val="green"/>
                <w:lang w:val="en-GB"/>
              </w:rPr>
              <w:t>Settings</w:t>
            </w:r>
          </w:p>
        </w:tc>
        <w:tc>
          <w:tcPr>
            <w:tcW w:w="564" w:type="dxa"/>
          </w:tcPr>
          <w:p w14:paraId="0DB4E574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FD338AE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53250A1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64BF173" w14:textId="2CA02C1F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A7AB51F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0835922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9FF0BE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8793AC5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266F3BB3" w14:textId="77777777" w:rsidTr="000A059C">
        <w:tc>
          <w:tcPr>
            <w:tcW w:w="3287" w:type="dxa"/>
          </w:tcPr>
          <w:p w14:paraId="7AFF4093" w14:textId="0701E31A" w:rsidR="000A059C" w:rsidRPr="000A059C" w:rsidRDefault="000A059C" w:rsidP="000A059C">
            <w:pPr>
              <w:spacing w:after="200" w:line="276" w:lineRule="auto"/>
              <w:rPr>
                <w:highlight w:val="cyan"/>
                <w:lang w:val="en-US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DataStorage</w:t>
            </w:r>
            <w:proofErr w:type="spellEnd"/>
          </w:p>
        </w:tc>
        <w:tc>
          <w:tcPr>
            <w:tcW w:w="564" w:type="dxa"/>
          </w:tcPr>
          <w:p w14:paraId="2D5D4D00" w14:textId="253A0080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F5FCDBE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964DC92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D6EB245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AB9C3C0" w14:textId="17C96BD1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3978FEB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878E4D2" w14:textId="6A863AB0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20EEF37B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3FFF5CDB" w14:textId="77777777" w:rsidTr="000A059C">
        <w:tc>
          <w:tcPr>
            <w:tcW w:w="3287" w:type="dxa"/>
          </w:tcPr>
          <w:p w14:paraId="42F31972" w14:textId="6E7218D6" w:rsidR="000A059C" w:rsidRPr="000A059C" w:rsidRDefault="000A059C" w:rsidP="000A059C">
            <w:pPr>
              <w:spacing w:after="200" w:line="276" w:lineRule="auto"/>
              <w:rPr>
                <w:highlight w:val="cyan"/>
                <w:lang w:val="en-US"/>
              </w:rPr>
            </w:pPr>
            <w:proofErr w:type="spellStart"/>
            <w:r>
              <w:rPr>
                <w:highlight w:val="green"/>
                <w:lang w:val="en-GB"/>
              </w:rPr>
              <w:t>TransactionManager</w:t>
            </w:r>
            <w:proofErr w:type="spellEnd"/>
          </w:p>
        </w:tc>
        <w:tc>
          <w:tcPr>
            <w:tcW w:w="564" w:type="dxa"/>
          </w:tcPr>
          <w:p w14:paraId="0323F02D" w14:textId="3A865871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14C1A5F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4080636" w14:textId="447B6A0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2E33989" w14:textId="753B22E1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0222F02D" w14:textId="3D320498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16492B1" w14:textId="7796CD70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5A5C477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12DEBA2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35475ADF" w14:textId="77777777" w:rsidTr="000A059C">
        <w:tc>
          <w:tcPr>
            <w:tcW w:w="3287" w:type="dxa"/>
          </w:tcPr>
          <w:p w14:paraId="69478AC4" w14:textId="2A2FB305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ExpenseSummary</w:t>
            </w:r>
            <w:proofErr w:type="spellEnd"/>
          </w:p>
        </w:tc>
        <w:tc>
          <w:tcPr>
            <w:tcW w:w="564" w:type="dxa"/>
          </w:tcPr>
          <w:p w14:paraId="78A3690D" w14:textId="346DA5A6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0020E7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9F28123" w14:textId="4D9F598C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4751109A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BF6CB9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5EC81E6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D40109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DC89DD7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732E558C" w14:textId="77777777" w:rsidTr="000A059C">
        <w:tc>
          <w:tcPr>
            <w:tcW w:w="3287" w:type="dxa"/>
          </w:tcPr>
          <w:p w14:paraId="5AEBC3D4" w14:textId="02F3823D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lastRenderedPageBreak/>
              <w:t>TransactionHistory</w:t>
            </w:r>
            <w:proofErr w:type="spellEnd"/>
          </w:p>
        </w:tc>
        <w:tc>
          <w:tcPr>
            <w:tcW w:w="564" w:type="dxa"/>
          </w:tcPr>
          <w:p w14:paraId="21C4787B" w14:textId="6D78B329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94EBFB5" w14:textId="4EFBB892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2D1D3EFF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60697F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6011568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29F0A7B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A61C00A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31111B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65972004" w14:textId="77777777" w:rsidTr="000A059C">
        <w:tc>
          <w:tcPr>
            <w:tcW w:w="3287" w:type="dxa"/>
          </w:tcPr>
          <w:p w14:paraId="031DDD6A" w14:textId="52D81335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ReportSummary</w:t>
            </w:r>
            <w:proofErr w:type="spellEnd"/>
          </w:p>
        </w:tc>
        <w:tc>
          <w:tcPr>
            <w:tcW w:w="564" w:type="dxa"/>
          </w:tcPr>
          <w:p w14:paraId="2BC3E3DB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50912D1" w14:textId="4A7E0E46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823A6A2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ABC4C0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4BC69DA" w14:textId="78B5F5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1B359F7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3339F2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E6E605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bookmarkEnd w:id="26"/>
    </w:tbl>
    <w:p w14:paraId="16ADBBFA" w14:textId="0E98A187" w:rsidR="008A1484" w:rsidRPr="00885F69" w:rsidDel="00A56E94" w:rsidRDefault="008A1484" w:rsidP="00207F96">
      <w:pPr>
        <w:rPr>
          <w:del w:id="29" w:author="Eboson, Charles" w:date="2024-11-27T08:43:00Z" w16du:dateUtc="2024-11-27T07:43:00Z"/>
        </w:rPr>
      </w:pPr>
    </w:p>
    <w:p w14:paraId="681411A2" w14:textId="6BC417E6" w:rsidR="002F2D37" w:rsidRPr="00885F69" w:rsidDel="00A56E94" w:rsidRDefault="00B455B6" w:rsidP="00B455B6">
      <w:pPr>
        <w:pStyle w:val="Heading2"/>
        <w:rPr>
          <w:del w:id="30" w:author="Eboson, Charles" w:date="2024-11-27T08:43:00Z" w16du:dateUtc="2024-11-27T07:43:00Z"/>
          <w:color w:val="auto"/>
        </w:rPr>
      </w:pPr>
      <w:del w:id="31" w:author="Eboson, Charles" w:date="2024-11-27T08:43:00Z" w16du:dateUtc="2024-11-27T07:43:00Z">
        <w:r w:rsidRPr="00885F69" w:rsidDel="00A56E94">
          <w:rPr>
            <w:color w:val="auto"/>
          </w:rPr>
          <w:delText>Attributes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F69" w:rsidRPr="00885F69" w:rsidDel="00A56E94" w14:paraId="364CACEB" w14:textId="62978AC8" w:rsidTr="00B455B6">
        <w:trPr>
          <w:del w:id="32" w:author="Eboson, Charles" w:date="2024-11-27T08:43:00Z"/>
        </w:trPr>
        <w:tc>
          <w:tcPr>
            <w:tcW w:w="4675" w:type="dxa"/>
            <w:shd w:val="clear" w:color="auto" w:fill="C1E4F5" w:themeFill="accent1" w:themeFillTint="33"/>
          </w:tcPr>
          <w:p w14:paraId="1F60ACB4" w14:textId="32D0B859" w:rsidR="00B455B6" w:rsidRPr="00885F69" w:rsidDel="00A56E94" w:rsidRDefault="00B455B6" w:rsidP="00B455B6">
            <w:pPr>
              <w:rPr>
                <w:del w:id="33" w:author="Eboson, Charles" w:date="2024-11-27T08:43:00Z" w16du:dateUtc="2024-11-27T07:43:00Z"/>
              </w:rPr>
            </w:pPr>
            <w:del w:id="34" w:author="Eboson, Charles" w:date="2024-11-27T08:43:00Z" w16du:dateUtc="2024-11-27T07:43:00Z">
              <w:r w:rsidRPr="00885F69" w:rsidDel="00A56E94">
                <w:delText>C</w:delText>
              </w:r>
              <w:r w:rsidR="008F6CA8" w:rsidRPr="00885F69" w:rsidDel="00A56E94">
                <w:delText>oncept Name</w:delText>
              </w:r>
            </w:del>
          </w:p>
        </w:tc>
        <w:tc>
          <w:tcPr>
            <w:tcW w:w="4675" w:type="dxa"/>
            <w:shd w:val="clear" w:color="auto" w:fill="C1E4F5" w:themeFill="accent1" w:themeFillTint="33"/>
          </w:tcPr>
          <w:p w14:paraId="5ACE457D" w14:textId="18648037" w:rsidR="00B455B6" w:rsidRPr="00885F69" w:rsidDel="00A56E94" w:rsidRDefault="00B455B6" w:rsidP="00B455B6">
            <w:pPr>
              <w:rPr>
                <w:del w:id="35" w:author="Eboson, Charles" w:date="2024-11-27T08:43:00Z" w16du:dateUtc="2024-11-27T07:43:00Z"/>
              </w:rPr>
            </w:pPr>
            <w:del w:id="36" w:author="Eboson, Charles" w:date="2024-11-27T08:43:00Z" w16du:dateUtc="2024-11-27T07:43:00Z">
              <w:r w:rsidRPr="00885F69" w:rsidDel="00A56E94">
                <w:delText>Attributes</w:delText>
              </w:r>
            </w:del>
          </w:p>
        </w:tc>
      </w:tr>
      <w:tr w:rsidR="00885F69" w:rsidRPr="00885F69" w:rsidDel="00A56E94" w14:paraId="6E9BBC7A" w14:textId="07FDC0C1" w:rsidTr="0039665F">
        <w:trPr>
          <w:del w:id="37" w:author="Eboson, Charles" w:date="2024-11-27T08:43:00Z"/>
        </w:trPr>
        <w:tc>
          <w:tcPr>
            <w:tcW w:w="4675" w:type="dxa"/>
            <w:shd w:val="clear" w:color="auto" w:fill="auto"/>
          </w:tcPr>
          <w:p w14:paraId="68270686" w14:textId="15C2D1C9" w:rsidR="00F76AB9" w:rsidRPr="00885F69" w:rsidDel="00A56E94" w:rsidRDefault="00F76AB9" w:rsidP="00F76AB9">
            <w:pPr>
              <w:rPr>
                <w:del w:id="38" w:author="Eboson, Charles" w:date="2024-11-27T08:43:00Z" w16du:dateUtc="2024-11-27T07:43:00Z"/>
              </w:rPr>
            </w:pPr>
            <w:del w:id="39" w:author="Eboson, Charles" w:date="2024-11-27T08:43:00Z" w16du:dateUtc="2024-11-27T07:43:00Z">
              <w:r w:rsidRPr="00885F69" w:rsidDel="00A56E94">
                <w:delText>Login</w:delText>
              </w:r>
            </w:del>
          </w:p>
        </w:tc>
        <w:tc>
          <w:tcPr>
            <w:tcW w:w="4675" w:type="dxa"/>
            <w:shd w:val="clear" w:color="auto" w:fill="auto"/>
          </w:tcPr>
          <w:p w14:paraId="3C323EB0" w14:textId="446C40C6" w:rsidR="00F76AB9" w:rsidRPr="00885F69" w:rsidDel="00A56E94" w:rsidRDefault="00630EBD" w:rsidP="00F76AB9">
            <w:pPr>
              <w:rPr>
                <w:del w:id="40" w:author="Eboson, Charles" w:date="2024-11-27T08:43:00Z" w16du:dateUtc="2024-11-27T07:43:00Z"/>
              </w:rPr>
            </w:pPr>
            <w:del w:id="41" w:author="Eboson, Charles" w:date="2024-11-27T08:43:00Z" w16du:dateUtc="2024-11-27T07:43:00Z">
              <w:r w:rsidRPr="00885F69" w:rsidDel="00A56E94">
                <w:delText>username, password</w:delText>
              </w:r>
              <w:r w:rsidR="008F6CA8" w:rsidRPr="00885F69" w:rsidDel="00A56E94">
                <w:delText>, isAuthenticated, loginAttempts, timestmp</w:delText>
              </w:r>
            </w:del>
          </w:p>
        </w:tc>
      </w:tr>
      <w:tr w:rsidR="00885F69" w:rsidRPr="00885F69" w:rsidDel="00A56E94" w14:paraId="3951CB25" w14:textId="2AEF5A49" w:rsidTr="0039665F">
        <w:trPr>
          <w:del w:id="42" w:author="Eboson, Charles" w:date="2024-11-27T08:43:00Z"/>
        </w:trPr>
        <w:tc>
          <w:tcPr>
            <w:tcW w:w="4675" w:type="dxa"/>
            <w:shd w:val="clear" w:color="auto" w:fill="auto"/>
          </w:tcPr>
          <w:p w14:paraId="1B001341" w14:textId="181CA9D0" w:rsidR="00F76AB9" w:rsidRPr="00885F69" w:rsidDel="00A56E94" w:rsidRDefault="00F76AB9" w:rsidP="00F76AB9">
            <w:pPr>
              <w:rPr>
                <w:del w:id="43" w:author="Eboson, Charles" w:date="2024-11-27T08:43:00Z" w16du:dateUtc="2024-11-27T07:43:00Z"/>
              </w:rPr>
            </w:pPr>
            <w:del w:id="44" w:author="Eboson, Charles" w:date="2024-11-27T08:43:00Z" w16du:dateUtc="2024-11-27T07:43:00Z">
              <w:r w:rsidRPr="00885F69" w:rsidDel="00A56E94">
                <w:delText>Create</w:delText>
              </w:r>
              <w:r w:rsidR="001A570F" w:rsidRPr="00885F69" w:rsidDel="00A56E94">
                <w:delText>User</w:delText>
              </w:r>
              <w:r w:rsidRPr="00885F69" w:rsidDel="00A56E94">
                <w:delText>Account</w:delText>
              </w:r>
            </w:del>
          </w:p>
        </w:tc>
        <w:tc>
          <w:tcPr>
            <w:tcW w:w="4675" w:type="dxa"/>
            <w:shd w:val="clear" w:color="auto" w:fill="auto"/>
          </w:tcPr>
          <w:p w14:paraId="6CEF7469" w14:textId="1EAB4128" w:rsidR="00F76AB9" w:rsidRPr="00885F69" w:rsidDel="00A56E94" w:rsidRDefault="008F6CA8" w:rsidP="00F76AB9">
            <w:pPr>
              <w:rPr>
                <w:del w:id="45" w:author="Eboson, Charles" w:date="2024-11-27T08:43:00Z" w16du:dateUtc="2024-11-27T07:43:00Z"/>
              </w:rPr>
            </w:pPr>
            <w:del w:id="46" w:author="Eboson, Charles" w:date="2024-11-21T22:56:00Z" w16du:dateUtc="2024-11-21T21:56:00Z">
              <w:r w:rsidRPr="00885F69" w:rsidDel="001D543F">
                <w:delText xml:space="preserve">userId, </w:delText>
              </w:r>
              <w:r w:rsidR="00630EBD" w:rsidRPr="00885F69" w:rsidDel="001D543F">
                <w:delText>firstName, lastName, username, password, birthdate, email</w:delText>
              </w:r>
            </w:del>
          </w:p>
        </w:tc>
      </w:tr>
      <w:tr w:rsidR="00885F69" w:rsidRPr="00885F69" w:rsidDel="00A56E94" w14:paraId="7DE488E7" w14:textId="6944B254" w:rsidTr="0039665F">
        <w:trPr>
          <w:del w:id="47" w:author="Eboson, Charles" w:date="2024-11-27T08:43:00Z"/>
        </w:trPr>
        <w:tc>
          <w:tcPr>
            <w:tcW w:w="4675" w:type="dxa"/>
            <w:shd w:val="clear" w:color="auto" w:fill="auto"/>
          </w:tcPr>
          <w:p w14:paraId="7E363063" w14:textId="09F14FFE" w:rsidR="00DE13D4" w:rsidRPr="00885F69" w:rsidDel="00A56E94" w:rsidRDefault="00DE13D4" w:rsidP="00F76AB9">
            <w:pPr>
              <w:rPr>
                <w:del w:id="48" w:author="Eboson, Charles" w:date="2024-11-27T08:43:00Z" w16du:dateUtc="2024-11-27T07:43:00Z"/>
              </w:rPr>
            </w:pPr>
            <w:del w:id="49" w:author="Eboson, Charles" w:date="2024-11-27T08:43:00Z" w16du:dateUtc="2024-11-27T07:43:00Z">
              <w:r w:rsidRPr="00885F69" w:rsidDel="00A56E94">
                <w:delText>ResetPassword</w:delText>
              </w:r>
            </w:del>
          </w:p>
        </w:tc>
        <w:tc>
          <w:tcPr>
            <w:tcW w:w="4675" w:type="dxa"/>
            <w:shd w:val="clear" w:color="auto" w:fill="auto"/>
          </w:tcPr>
          <w:p w14:paraId="7FEB3887" w14:textId="6D4ACA6D" w:rsidR="00DE13D4" w:rsidRPr="00885F69" w:rsidDel="00A56E94" w:rsidRDefault="004C70E3" w:rsidP="00F76AB9">
            <w:pPr>
              <w:rPr>
                <w:del w:id="50" w:author="Eboson, Charles" w:date="2024-11-27T08:43:00Z" w16du:dateUtc="2024-11-27T07:43:00Z"/>
              </w:rPr>
            </w:pPr>
            <w:del w:id="51" w:author="Eboson, Charles" w:date="2024-11-27T08:43:00Z" w16du:dateUtc="2024-11-27T07:43:00Z">
              <w:r w:rsidRPr="004C70E3" w:rsidDel="00A56E94">
                <w:delText>email</w:delText>
              </w:r>
            </w:del>
          </w:p>
        </w:tc>
      </w:tr>
      <w:tr w:rsidR="00885F69" w:rsidRPr="00885F69" w:rsidDel="00A56E94" w14:paraId="5F947C7C" w14:textId="723D0E87" w:rsidTr="0039665F">
        <w:trPr>
          <w:del w:id="52" w:author="Eboson, Charles" w:date="2024-11-27T08:43:00Z"/>
        </w:trPr>
        <w:tc>
          <w:tcPr>
            <w:tcW w:w="4675" w:type="dxa"/>
            <w:shd w:val="clear" w:color="auto" w:fill="auto"/>
          </w:tcPr>
          <w:p w14:paraId="540134DA" w14:textId="695FC38D" w:rsidR="00F76AB9" w:rsidRPr="00885F69" w:rsidDel="00A56E94" w:rsidRDefault="00F76AB9" w:rsidP="00F76AB9">
            <w:pPr>
              <w:rPr>
                <w:del w:id="53" w:author="Eboson, Charles" w:date="2024-11-27T08:43:00Z" w16du:dateUtc="2024-11-27T07:43:00Z"/>
              </w:rPr>
            </w:pPr>
            <w:del w:id="54" w:author="Eboson, Charles" w:date="2024-11-12T10:35:00Z" w16du:dateUtc="2024-11-12T09:35:00Z">
              <w:r w:rsidRPr="00885F69" w:rsidDel="005C2277">
                <w:rPr>
                  <w:lang w:val="en-GB"/>
                </w:rPr>
                <w:delText>AuthenticationManager</w:delText>
              </w:r>
            </w:del>
          </w:p>
        </w:tc>
        <w:tc>
          <w:tcPr>
            <w:tcW w:w="4675" w:type="dxa"/>
            <w:shd w:val="clear" w:color="auto" w:fill="auto"/>
          </w:tcPr>
          <w:p w14:paraId="4D5561C4" w14:textId="19DDEF96" w:rsidR="00F76AB9" w:rsidRPr="00885F69" w:rsidDel="00A56E94" w:rsidRDefault="00F76AB9" w:rsidP="00F76AB9">
            <w:pPr>
              <w:rPr>
                <w:del w:id="55" w:author="Eboson, Charles" w:date="2024-11-27T08:43:00Z" w16du:dateUtc="2024-11-27T07:43:00Z"/>
              </w:rPr>
            </w:pPr>
          </w:p>
        </w:tc>
      </w:tr>
      <w:tr w:rsidR="00885F69" w:rsidRPr="00885F69" w:rsidDel="00A56E94" w14:paraId="52E590DF" w14:textId="688490D8" w:rsidTr="0039665F">
        <w:trPr>
          <w:del w:id="56" w:author="Eboson, Charles" w:date="2024-11-27T08:43:00Z"/>
        </w:trPr>
        <w:tc>
          <w:tcPr>
            <w:tcW w:w="4675" w:type="dxa"/>
            <w:shd w:val="clear" w:color="auto" w:fill="auto"/>
          </w:tcPr>
          <w:p w14:paraId="6FF46D50" w14:textId="1A4245E1" w:rsidR="00B52D12" w:rsidRPr="00885F69" w:rsidDel="00A56E94" w:rsidRDefault="00B52D12" w:rsidP="00F76AB9">
            <w:pPr>
              <w:rPr>
                <w:del w:id="57" w:author="Eboson, Charles" w:date="2024-11-27T08:43:00Z" w16du:dateUtc="2024-11-27T07:43:00Z"/>
                <w:lang w:val="en-GB"/>
              </w:rPr>
            </w:pPr>
            <w:del w:id="58" w:author="Eboson, Charles" w:date="2024-11-27T08:43:00Z" w16du:dateUtc="2024-11-27T07:43:00Z">
              <w:r w:rsidRPr="00885F69" w:rsidDel="00A56E94">
                <w:rPr>
                  <w:lang w:val="en-GB"/>
                </w:rPr>
                <w:delText>SessionManager</w:delText>
              </w:r>
            </w:del>
          </w:p>
        </w:tc>
        <w:tc>
          <w:tcPr>
            <w:tcW w:w="4675" w:type="dxa"/>
            <w:shd w:val="clear" w:color="auto" w:fill="auto"/>
          </w:tcPr>
          <w:p w14:paraId="0F127A2C" w14:textId="7B7F9503" w:rsidR="00B52D12" w:rsidRPr="00885F69" w:rsidDel="00A56E94" w:rsidRDefault="00B52D12" w:rsidP="00F76AB9">
            <w:pPr>
              <w:rPr>
                <w:del w:id="59" w:author="Eboson, Charles" w:date="2024-11-27T08:43:00Z" w16du:dateUtc="2024-11-27T07:43:00Z"/>
              </w:rPr>
            </w:pPr>
          </w:p>
        </w:tc>
      </w:tr>
      <w:tr w:rsidR="00885F69" w:rsidRPr="00885F69" w:rsidDel="00A56E94" w14:paraId="69B22DCD" w14:textId="12E52F60" w:rsidTr="0039665F">
        <w:trPr>
          <w:del w:id="60" w:author="Eboson, Charles" w:date="2024-11-27T08:43:00Z"/>
        </w:trPr>
        <w:tc>
          <w:tcPr>
            <w:tcW w:w="4675" w:type="dxa"/>
            <w:shd w:val="clear" w:color="auto" w:fill="auto"/>
          </w:tcPr>
          <w:p w14:paraId="20C863F7" w14:textId="11B933AA" w:rsidR="00F76AB9" w:rsidRPr="00885F69" w:rsidDel="00A56E94" w:rsidRDefault="00F76AB9" w:rsidP="00F76AB9">
            <w:pPr>
              <w:rPr>
                <w:del w:id="61" w:author="Eboson, Charles" w:date="2024-11-27T08:43:00Z" w16du:dateUtc="2024-11-27T07:43:00Z"/>
              </w:rPr>
            </w:pPr>
            <w:del w:id="62" w:author="Eboson, Charles" w:date="2024-11-27T08:43:00Z" w16du:dateUtc="2024-11-27T07:43:00Z">
              <w:r w:rsidRPr="00885F69" w:rsidDel="00A56E94">
                <w:rPr>
                  <w:lang w:val="en-GB"/>
                </w:rPr>
                <w:delText>UserAccount</w:delText>
              </w:r>
            </w:del>
          </w:p>
        </w:tc>
        <w:tc>
          <w:tcPr>
            <w:tcW w:w="4675" w:type="dxa"/>
            <w:shd w:val="clear" w:color="auto" w:fill="auto"/>
          </w:tcPr>
          <w:p w14:paraId="42AFB4A6" w14:textId="573B241C" w:rsidR="00F76AB9" w:rsidRPr="00885F69" w:rsidDel="00A56E94" w:rsidRDefault="008F6CA8" w:rsidP="00F76AB9">
            <w:pPr>
              <w:rPr>
                <w:del w:id="63" w:author="Eboson, Charles" w:date="2024-11-27T08:43:00Z" w16du:dateUtc="2024-11-27T07:43:00Z"/>
              </w:rPr>
            </w:pPr>
            <w:del w:id="64" w:author="Eboson, Charles" w:date="2024-11-27T08:43:00Z" w16du:dateUtc="2024-11-27T07:43:00Z">
              <w:r w:rsidRPr="00885F69" w:rsidDel="00A56E94">
                <w:delText xml:space="preserve">userId, </w:delText>
              </w:r>
              <w:r w:rsidR="00630EBD" w:rsidRPr="00885F69" w:rsidDel="00A56E94">
                <w:delText>firstName, lastName, username, password, birthdate, email</w:delText>
              </w:r>
            </w:del>
          </w:p>
        </w:tc>
      </w:tr>
      <w:tr w:rsidR="00885F69" w:rsidRPr="00885F69" w:rsidDel="00A56E94" w14:paraId="29ADB93E" w14:textId="49FB189C" w:rsidTr="0039665F">
        <w:trPr>
          <w:del w:id="65" w:author="Eboson, Charles" w:date="2024-11-27T08:43:00Z"/>
        </w:trPr>
        <w:tc>
          <w:tcPr>
            <w:tcW w:w="4675" w:type="dxa"/>
            <w:shd w:val="clear" w:color="auto" w:fill="auto"/>
          </w:tcPr>
          <w:p w14:paraId="4132655C" w14:textId="13FCB1D1" w:rsidR="00F76AB9" w:rsidRPr="00885F69" w:rsidDel="00A56E94" w:rsidRDefault="00F76AB9" w:rsidP="00F76AB9">
            <w:pPr>
              <w:rPr>
                <w:del w:id="66" w:author="Eboson, Charles" w:date="2024-11-27T08:43:00Z" w16du:dateUtc="2024-11-27T07:43:00Z"/>
              </w:rPr>
            </w:pPr>
            <w:del w:id="67" w:author="Eboson, Charles" w:date="2024-11-27T08:43:00Z" w16du:dateUtc="2024-11-27T07:43:00Z">
              <w:r w:rsidRPr="00885F69" w:rsidDel="00A56E94">
                <w:rPr>
                  <w:lang w:val="en-GB"/>
                </w:rPr>
                <w:delText>Income</w:delText>
              </w:r>
            </w:del>
          </w:p>
        </w:tc>
        <w:tc>
          <w:tcPr>
            <w:tcW w:w="4675" w:type="dxa"/>
            <w:shd w:val="clear" w:color="auto" w:fill="auto"/>
          </w:tcPr>
          <w:p w14:paraId="45675ED4" w14:textId="7A773361" w:rsidR="00F76AB9" w:rsidRPr="00885F69" w:rsidDel="00A56E94" w:rsidRDefault="004A63EA" w:rsidP="00F76AB9">
            <w:pPr>
              <w:rPr>
                <w:del w:id="68" w:author="Eboson, Charles" w:date="2024-11-27T08:43:00Z" w16du:dateUtc="2024-11-27T07:43:00Z"/>
              </w:rPr>
            </w:pPr>
            <w:del w:id="69" w:author="Eboson, Charles" w:date="2024-11-27T08:43:00Z" w16du:dateUtc="2024-11-27T07:43:00Z">
              <w:r w:rsidRPr="00885F69" w:rsidDel="00A56E94">
                <w:delText>incomeId</w:delText>
              </w:r>
              <w:r w:rsidR="00630EBD" w:rsidRPr="00885F69" w:rsidDel="00A56E94">
                <w:delText>, amount, source, date</w:delText>
              </w:r>
            </w:del>
          </w:p>
        </w:tc>
      </w:tr>
      <w:tr w:rsidR="00885F69" w:rsidRPr="00885F69" w:rsidDel="00A56E94" w14:paraId="50653B4F" w14:textId="2CC80672" w:rsidTr="0039665F">
        <w:trPr>
          <w:del w:id="70" w:author="Eboson, Charles" w:date="2024-11-27T08:43:00Z"/>
        </w:trPr>
        <w:tc>
          <w:tcPr>
            <w:tcW w:w="4675" w:type="dxa"/>
            <w:shd w:val="clear" w:color="auto" w:fill="auto"/>
          </w:tcPr>
          <w:p w14:paraId="3A674EFC" w14:textId="3461F8AE" w:rsidR="00F76AB9" w:rsidRPr="00885F69" w:rsidDel="00A56E94" w:rsidRDefault="00F76AB9" w:rsidP="00F76AB9">
            <w:pPr>
              <w:rPr>
                <w:del w:id="71" w:author="Eboson, Charles" w:date="2024-11-27T08:43:00Z" w16du:dateUtc="2024-11-27T07:43:00Z"/>
              </w:rPr>
            </w:pPr>
            <w:del w:id="72" w:author="Eboson, Charles" w:date="2024-11-27T08:43:00Z" w16du:dateUtc="2024-11-27T07:43:00Z">
              <w:r w:rsidRPr="00885F69" w:rsidDel="00A56E94">
                <w:rPr>
                  <w:lang w:val="en-GB"/>
                </w:rPr>
                <w:delText>Expenses</w:delText>
              </w:r>
            </w:del>
          </w:p>
        </w:tc>
        <w:tc>
          <w:tcPr>
            <w:tcW w:w="4675" w:type="dxa"/>
            <w:shd w:val="clear" w:color="auto" w:fill="auto"/>
          </w:tcPr>
          <w:p w14:paraId="284DEC0B" w14:textId="613E441D" w:rsidR="00F76AB9" w:rsidRPr="00885F69" w:rsidDel="00A56E94" w:rsidRDefault="004A63EA" w:rsidP="00F76AB9">
            <w:pPr>
              <w:rPr>
                <w:del w:id="73" w:author="Eboson, Charles" w:date="2024-11-27T08:43:00Z" w16du:dateUtc="2024-11-27T07:43:00Z"/>
              </w:rPr>
            </w:pPr>
            <w:del w:id="74" w:author="Eboson, Charles" w:date="2024-11-27T08:43:00Z" w16du:dateUtc="2024-11-27T07:43:00Z">
              <w:r w:rsidRPr="00885F69" w:rsidDel="00A56E94">
                <w:delText>expenseId</w:delText>
              </w:r>
              <w:r w:rsidR="00630EBD" w:rsidRPr="00885F69" w:rsidDel="00A56E94">
                <w:delText>, amount, category, date</w:delText>
              </w:r>
            </w:del>
          </w:p>
        </w:tc>
      </w:tr>
      <w:tr w:rsidR="00885F69" w:rsidRPr="00885F69" w:rsidDel="00A56E94" w14:paraId="00D33CD5" w14:textId="1FD297D7" w:rsidTr="0039665F">
        <w:trPr>
          <w:del w:id="75" w:author="Eboson, Charles" w:date="2024-11-27T08:43:00Z"/>
        </w:trPr>
        <w:tc>
          <w:tcPr>
            <w:tcW w:w="4675" w:type="dxa"/>
            <w:shd w:val="clear" w:color="auto" w:fill="auto"/>
          </w:tcPr>
          <w:p w14:paraId="0EA55778" w14:textId="33365774" w:rsidR="00F76AB9" w:rsidRPr="00885F69" w:rsidDel="00A56E94" w:rsidRDefault="00F76AB9" w:rsidP="00F76AB9">
            <w:pPr>
              <w:rPr>
                <w:del w:id="76" w:author="Eboson, Charles" w:date="2024-11-27T08:43:00Z" w16du:dateUtc="2024-11-27T07:43:00Z"/>
                <w:lang w:val="en-GB"/>
              </w:rPr>
            </w:pPr>
            <w:del w:id="77" w:author="Eboson, Charles" w:date="2024-11-27T08:43:00Z" w16du:dateUtc="2024-11-27T07:43:00Z">
              <w:r w:rsidRPr="00885F69" w:rsidDel="00A56E94">
                <w:rPr>
                  <w:lang w:val="en-GB"/>
                </w:rPr>
                <w:delText>DataStorage</w:delText>
              </w:r>
            </w:del>
          </w:p>
        </w:tc>
        <w:tc>
          <w:tcPr>
            <w:tcW w:w="4675" w:type="dxa"/>
            <w:shd w:val="clear" w:color="auto" w:fill="auto"/>
          </w:tcPr>
          <w:p w14:paraId="7819620B" w14:textId="2E201501" w:rsidR="00F76AB9" w:rsidRPr="00885F69" w:rsidDel="00A56E94" w:rsidRDefault="004A63EA" w:rsidP="00F76AB9">
            <w:pPr>
              <w:rPr>
                <w:del w:id="78" w:author="Eboson, Charles" w:date="2024-11-27T08:43:00Z" w16du:dateUtc="2024-11-27T07:43:00Z"/>
              </w:rPr>
            </w:pPr>
            <w:del w:id="79" w:author="Eboson, Charles" w:date="2024-11-27T08:43:00Z" w16du:dateUtc="2024-11-27T07:43:00Z">
              <w:r w:rsidRPr="00885F69" w:rsidDel="00A56E94">
                <w:delText>saveData, loadData, autoSave</w:delText>
              </w:r>
            </w:del>
          </w:p>
        </w:tc>
      </w:tr>
      <w:tr w:rsidR="00885F69" w:rsidRPr="00885F69" w:rsidDel="00A56E94" w14:paraId="266F1EC4" w14:textId="6D26B6D6" w:rsidTr="0039665F">
        <w:trPr>
          <w:del w:id="80" w:author="Eboson, Charles" w:date="2024-11-27T08:43:00Z"/>
        </w:trPr>
        <w:tc>
          <w:tcPr>
            <w:tcW w:w="4675" w:type="dxa"/>
            <w:shd w:val="clear" w:color="auto" w:fill="auto"/>
          </w:tcPr>
          <w:p w14:paraId="118ACE80" w14:textId="44A2CE5E" w:rsidR="00F76AB9" w:rsidRPr="00885F69" w:rsidDel="00A56E94" w:rsidRDefault="00F76AB9" w:rsidP="00F76AB9">
            <w:pPr>
              <w:rPr>
                <w:del w:id="81" w:author="Eboson, Charles" w:date="2024-11-27T08:43:00Z" w16du:dateUtc="2024-11-27T07:43:00Z"/>
                <w:lang w:val="en-GB"/>
              </w:rPr>
            </w:pPr>
            <w:del w:id="82" w:author="Eboson, Charles" w:date="2024-11-27T08:43:00Z" w16du:dateUtc="2024-11-27T07:43:00Z">
              <w:r w:rsidRPr="00885F69" w:rsidDel="00A56E94">
                <w:rPr>
                  <w:lang w:val="en-GB"/>
                </w:rPr>
                <w:delText>Settings</w:delText>
              </w:r>
            </w:del>
          </w:p>
        </w:tc>
        <w:tc>
          <w:tcPr>
            <w:tcW w:w="4675" w:type="dxa"/>
            <w:shd w:val="clear" w:color="auto" w:fill="auto"/>
          </w:tcPr>
          <w:p w14:paraId="1520CD42" w14:textId="3E1CAD07" w:rsidR="00F76AB9" w:rsidRPr="00885F69" w:rsidDel="00A56E94" w:rsidRDefault="00735436" w:rsidP="00F76AB9">
            <w:pPr>
              <w:rPr>
                <w:del w:id="83" w:author="Eboson, Charles" w:date="2024-11-27T08:43:00Z" w16du:dateUtc="2024-11-27T07:43:00Z"/>
              </w:rPr>
            </w:pPr>
            <w:del w:id="84" w:author="Eboson, Charles" w:date="2024-11-27T08:43:00Z" w16du:dateUtc="2024-11-27T07:43:00Z">
              <w:r w:rsidRPr="00885F69" w:rsidDel="00A56E94">
                <w:delText>currencies[]</w:delText>
              </w:r>
            </w:del>
          </w:p>
        </w:tc>
      </w:tr>
      <w:tr w:rsidR="00885F69" w:rsidRPr="00885F69" w:rsidDel="00A56E94" w14:paraId="7AC94112" w14:textId="19911B9D" w:rsidTr="0039665F">
        <w:trPr>
          <w:del w:id="85" w:author="Eboson, Charles" w:date="2024-11-27T08:43:00Z"/>
        </w:trPr>
        <w:tc>
          <w:tcPr>
            <w:tcW w:w="4675" w:type="dxa"/>
            <w:shd w:val="clear" w:color="auto" w:fill="auto"/>
          </w:tcPr>
          <w:p w14:paraId="4B2018E1" w14:textId="3D4F0349" w:rsidR="00F76AB9" w:rsidRPr="00885F69" w:rsidDel="00A56E94" w:rsidRDefault="00F76AB9" w:rsidP="00F76AB9">
            <w:pPr>
              <w:rPr>
                <w:del w:id="86" w:author="Eboson, Charles" w:date="2024-11-27T08:43:00Z" w16du:dateUtc="2024-11-27T07:43:00Z"/>
                <w:lang w:val="en-GB"/>
              </w:rPr>
            </w:pPr>
            <w:del w:id="87" w:author="Eboson, Charles" w:date="2024-11-27T08:43:00Z" w16du:dateUtc="2024-11-27T07:43:00Z">
              <w:r w:rsidRPr="00885F69" w:rsidDel="00A56E94">
                <w:rPr>
                  <w:lang w:val="en-GB"/>
                </w:rPr>
                <w:delText>Logout</w:delText>
              </w:r>
            </w:del>
          </w:p>
        </w:tc>
        <w:tc>
          <w:tcPr>
            <w:tcW w:w="4675" w:type="dxa"/>
            <w:shd w:val="clear" w:color="auto" w:fill="auto"/>
          </w:tcPr>
          <w:p w14:paraId="29674B87" w14:textId="2D971F1B" w:rsidR="00F76AB9" w:rsidRPr="00885F69" w:rsidDel="00A56E94" w:rsidRDefault="004A63EA" w:rsidP="00F76AB9">
            <w:pPr>
              <w:rPr>
                <w:del w:id="88" w:author="Eboson, Charles" w:date="2024-11-27T08:43:00Z" w16du:dateUtc="2024-11-27T07:43:00Z"/>
              </w:rPr>
            </w:pPr>
            <w:del w:id="89" w:author="Eboson, Charles" w:date="2024-11-27T08:43:00Z" w16du:dateUtc="2024-11-27T07:43:00Z">
              <w:r w:rsidRPr="00885F69" w:rsidDel="00A56E94">
                <w:delText>sessionId, userId, logoutTime, isSessionActive</w:delText>
              </w:r>
            </w:del>
          </w:p>
        </w:tc>
      </w:tr>
      <w:tr w:rsidR="00885F69" w:rsidRPr="00885F69" w:rsidDel="00A56E94" w14:paraId="15EFD083" w14:textId="5D7695C8" w:rsidTr="0039665F">
        <w:trPr>
          <w:del w:id="90" w:author="Eboson, Charles" w:date="2024-11-27T08:43:00Z"/>
        </w:trPr>
        <w:tc>
          <w:tcPr>
            <w:tcW w:w="4675" w:type="dxa"/>
            <w:shd w:val="clear" w:color="auto" w:fill="auto"/>
          </w:tcPr>
          <w:p w14:paraId="5469126E" w14:textId="5DA1C5E3" w:rsidR="008F6CA8" w:rsidRPr="00885F69" w:rsidDel="00A56E94" w:rsidRDefault="008F6CA8" w:rsidP="00F76AB9">
            <w:pPr>
              <w:rPr>
                <w:del w:id="91" w:author="Eboson, Charles" w:date="2024-11-27T08:43:00Z" w16du:dateUtc="2024-11-27T07:43:00Z"/>
                <w:lang w:val="en-GB"/>
              </w:rPr>
            </w:pPr>
            <w:del w:id="92" w:author="Eboson, Charles" w:date="2024-11-27T08:43:00Z" w16du:dateUtc="2024-11-27T07:43:00Z">
              <w:r w:rsidRPr="00885F69" w:rsidDel="00A56E94">
                <w:rPr>
                  <w:lang w:val="en-GB"/>
                </w:rPr>
                <w:delText>User</w:delText>
              </w:r>
              <w:r w:rsidR="0036351B" w:rsidRPr="00885F69" w:rsidDel="00A56E94">
                <w:rPr>
                  <w:lang w:val="en-GB"/>
                </w:rPr>
                <w:delText>Account</w:delText>
              </w:r>
              <w:r w:rsidRPr="00885F69" w:rsidDel="00A56E94">
                <w:rPr>
                  <w:lang w:val="en-GB"/>
                </w:rPr>
                <w:delText>Manager</w:delText>
              </w:r>
            </w:del>
          </w:p>
        </w:tc>
        <w:tc>
          <w:tcPr>
            <w:tcW w:w="4675" w:type="dxa"/>
            <w:shd w:val="clear" w:color="auto" w:fill="auto"/>
          </w:tcPr>
          <w:p w14:paraId="5DF4DDDA" w14:textId="22316EDB" w:rsidR="008F6CA8" w:rsidRPr="00885F69" w:rsidDel="00A56E94" w:rsidRDefault="008F6CA8" w:rsidP="00F76AB9">
            <w:pPr>
              <w:rPr>
                <w:del w:id="93" w:author="Eboson, Charles" w:date="2024-11-27T08:43:00Z" w16du:dateUtc="2024-11-27T07:43:00Z"/>
              </w:rPr>
            </w:pPr>
          </w:p>
        </w:tc>
      </w:tr>
    </w:tbl>
    <w:p w14:paraId="443FDEB4" w14:textId="42C82E0D" w:rsidR="00930B1B" w:rsidRPr="00885F69" w:rsidRDefault="00930B1B" w:rsidP="00930B1B"/>
    <w:p w14:paraId="1700BF5D" w14:textId="70FEF729" w:rsidR="0057505B" w:rsidRPr="00885F69" w:rsidRDefault="008D08D6" w:rsidP="0057505B">
      <w:pPr>
        <w:pStyle w:val="Heading1"/>
        <w:rPr>
          <w:color w:val="auto"/>
        </w:rPr>
      </w:pPr>
      <w:bookmarkStart w:id="94" w:name="_Toc183942150"/>
      <w:r w:rsidRPr="00885F69">
        <w:rPr>
          <w:color w:val="auto"/>
        </w:rPr>
        <w:t xml:space="preserve">System-Level Sequence </w:t>
      </w:r>
      <w:bookmarkEnd w:id="24"/>
      <w:r w:rsidR="0057505B" w:rsidRPr="00885F69">
        <w:rPr>
          <w:color w:val="auto"/>
        </w:rPr>
        <w:t xml:space="preserve">Diagram &lt;Check </w:t>
      </w:r>
      <w:proofErr w:type="spellStart"/>
      <w:r w:rsidR="0057505B" w:rsidRPr="00885F69">
        <w:rPr>
          <w:color w:val="auto"/>
        </w:rPr>
        <w:t>System_Sequence.drawio</w:t>
      </w:r>
      <w:proofErr w:type="spellEnd"/>
      <w:r w:rsidR="0057505B" w:rsidRPr="00885F69">
        <w:rPr>
          <w:color w:val="auto"/>
        </w:rPr>
        <w:t>&gt;</w:t>
      </w:r>
      <w:bookmarkEnd w:id="94"/>
    </w:p>
    <w:p w14:paraId="6D8F06CB" w14:textId="20473A8A" w:rsidR="008D08D6" w:rsidRPr="00885F69" w:rsidRDefault="008D08D6" w:rsidP="008D08D6">
      <w:pPr>
        <w:pStyle w:val="Heading1"/>
        <w:rPr>
          <w:color w:val="auto"/>
        </w:rPr>
      </w:pPr>
      <w:bookmarkStart w:id="95" w:name="_Toc181040991"/>
      <w:bookmarkStart w:id="96" w:name="_Toc183942151"/>
      <w:r w:rsidRPr="00885F69">
        <w:rPr>
          <w:color w:val="auto"/>
        </w:rPr>
        <w:t>Object-Level Sequence Diagram</w:t>
      </w:r>
      <w:bookmarkEnd w:id="95"/>
      <w:r w:rsidR="0057505B" w:rsidRPr="00885F69">
        <w:rPr>
          <w:color w:val="auto"/>
        </w:rPr>
        <w:t xml:space="preserve"> &lt;Check </w:t>
      </w:r>
      <w:proofErr w:type="spellStart"/>
      <w:r w:rsidR="0057505B" w:rsidRPr="00885F69">
        <w:rPr>
          <w:color w:val="auto"/>
        </w:rPr>
        <w:t>Object_Sequence.drawio</w:t>
      </w:r>
      <w:proofErr w:type="spellEnd"/>
      <w:r w:rsidR="0057505B" w:rsidRPr="00885F69">
        <w:rPr>
          <w:color w:val="auto"/>
        </w:rPr>
        <w:t>&gt;</w:t>
      </w:r>
      <w:bookmarkEnd w:id="96"/>
    </w:p>
    <w:p w14:paraId="72219F30" w14:textId="2AC76B71" w:rsidR="008D08D6" w:rsidRPr="00885F69" w:rsidRDefault="00322101" w:rsidP="008D08D6">
      <w:pPr>
        <w:pStyle w:val="Heading1"/>
        <w:rPr>
          <w:color w:val="auto"/>
        </w:rPr>
      </w:pPr>
      <w:bookmarkStart w:id="97" w:name="_Toc181040992"/>
      <w:bookmarkStart w:id="98" w:name="_Toc183942152"/>
      <w:r>
        <w:rPr>
          <w:color w:val="auto"/>
        </w:rPr>
        <w:t>UML</w:t>
      </w:r>
      <w:r w:rsidR="008D08D6" w:rsidRPr="00885F69">
        <w:rPr>
          <w:color w:val="auto"/>
        </w:rPr>
        <w:t xml:space="preserve"> Diagram</w:t>
      </w:r>
      <w:bookmarkEnd w:id="97"/>
      <w:r w:rsidR="00885F69" w:rsidRPr="00885F69">
        <w:rPr>
          <w:color w:val="auto"/>
        </w:rPr>
        <w:t xml:space="preserve"> &lt;Check </w:t>
      </w:r>
      <w:proofErr w:type="spellStart"/>
      <w:r w:rsidR="00885F69" w:rsidRPr="00885F69">
        <w:rPr>
          <w:color w:val="auto"/>
        </w:rPr>
        <w:t>UML.drawio</w:t>
      </w:r>
      <w:proofErr w:type="spellEnd"/>
      <w:r w:rsidR="00885F69" w:rsidRPr="00885F69">
        <w:rPr>
          <w:color w:val="auto"/>
        </w:rPr>
        <w:t>&gt;</w:t>
      </w:r>
      <w:bookmarkEnd w:id="98"/>
      <w:r w:rsidR="008D08D6" w:rsidRPr="00885F69">
        <w:rPr>
          <w:color w:val="auto"/>
        </w:rPr>
        <w:br/>
      </w:r>
    </w:p>
    <w:p w14:paraId="7D914518" w14:textId="77777777" w:rsidR="008C126B" w:rsidRPr="00885F69" w:rsidRDefault="008C126B"/>
    <w:sectPr w:rsidR="008C126B" w:rsidRPr="00885F69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Kolja Eger" w:date="2024-02-27T13:13:00Z" w:initials="KE">
    <w:p w14:paraId="57D10D6C" w14:textId="77777777" w:rsidR="00885F69" w:rsidRDefault="00885F69" w:rsidP="00885F69">
      <w:pPr>
        <w:pStyle w:val="CommentText"/>
      </w:pPr>
      <w:r>
        <w:rPr>
          <w:rStyle w:val="CommentReference"/>
        </w:rPr>
        <w:annotationRef/>
      </w:r>
      <w:r>
        <w:t>Do not forget to fill out the revision history!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D10D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CA5161" w16cex:dateUtc="2024-0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D10D6C" w16cid:durableId="07CA51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836D9" w14:textId="77777777" w:rsidR="006959B2" w:rsidRDefault="006959B2" w:rsidP="00207F96">
      <w:pPr>
        <w:spacing w:after="0" w:line="240" w:lineRule="auto"/>
      </w:pPr>
      <w:r>
        <w:separator/>
      </w:r>
    </w:p>
  </w:endnote>
  <w:endnote w:type="continuationSeparator" w:id="0">
    <w:p w14:paraId="0C2B6DAC" w14:textId="77777777" w:rsidR="006959B2" w:rsidRDefault="006959B2" w:rsidP="0020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EEE0" w14:textId="77777777" w:rsidR="00207F96" w:rsidRPr="00207F96" w:rsidRDefault="00207F9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207F96">
      <w:rPr>
        <w:caps/>
        <w:color w:val="000000" w:themeColor="text1"/>
      </w:rPr>
      <w:fldChar w:fldCharType="begin"/>
    </w:r>
    <w:r w:rsidRPr="00207F96">
      <w:rPr>
        <w:caps/>
        <w:color w:val="000000" w:themeColor="text1"/>
      </w:rPr>
      <w:instrText xml:space="preserve"> PAGE   \* MERGEFORMAT </w:instrText>
    </w:r>
    <w:r w:rsidRPr="00207F96">
      <w:rPr>
        <w:caps/>
        <w:color w:val="000000" w:themeColor="text1"/>
      </w:rPr>
      <w:fldChar w:fldCharType="separate"/>
    </w:r>
    <w:r w:rsidRPr="00207F96">
      <w:rPr>
        <w:caps/>
        <w:noProof/>
        <w:color w:val="000000" w:themeColor="text1"/>
      </w:rPr>
      <w:t>2</w:t>
    </w:r>
    <w:r w:rsidRPr="00207F96">
      <w:rPr>
        <w:caps/>
        <w:noProof/>
        <w:color w:val="000000" w:themeColor="text1"/>
      </w:rPr>
      <w:fldChar w:fldCharType="end"/>
    </w:r>
  </w:p>
  <w:p w14:paraId="509D30BE" w14:textId="77777777" w:rsidR="00207F96" w:rsidRDefault="0020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272D2" w14:textId="77777777" w:rsidR="006959B2" w:rsidRDefault="006959B2" w:rsidP="00207F96">
      <w:pPr>
        <w:spacing w:after="0" w:line="240" w:lineRule="auto"/>
      </w:pPr>
      <w:r>
        <w:separator/>
      </w:r>
    </w:p>
  </w:footnote>
  <w:footnote w:type="continuationSeparator" w:id="0">
    <w:p w14:paraId="748F3716" w14:textId="77777777" w:rsidR="006959B2" w:rsidRDefault="006959B2" w:rsidP="00207F9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olja Eger">
    <w15:presenceInfo w15:providerId="Windows Live" w15:userId="075726d3555ef251"/>
  </w15:person>
  <w15:person w15:author="Eboson, Charles">
    <w15:presenceInfo w15:providerId="AD" w15:userId="S::wau623@haw-hamburg.de::ca4ad3b8-ffdb-40cc-9184-9e0b674dc1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8"/>
    <w:rsid w:val="00004161"/>
    <w:rsid w:val="00010D8C"/>
    <w:rsid w:val="00030E49"/>
    <w:rsid w:val="00062FA2"/>
    <w:rsid w:val="00085A13"/>
    <w:rsid w:val="00086347"/>
    <w:rsid w:val="000A059C"/>
    <w:rsid w:val="000B0BFF"/>
    <w:rsid w:val="000D2AA5"/>
    <w:rsid w:val="000E5BE1"/>
    <w:rsid w:val="000F4BF2"/>
    <w:rsid w:val="000F4D60"/>
    <w:rsid w:val="00143A48"/>
    <w:rsid w:val="0017769C"/>
    <w:rsid w:val="00193217"/>
    <w:rsid w:val="0019451F"/>
    <w:rsid w:val="001A570F"/>
    <w:rsid w:val="001B4835"/>
    <w:rsid w:val="001B69A6"/>
    <w:rsid w:val="001C3A0E"/>
    <w:rsid w:val="001C6932"/>
    <w:rsid w:val="001D08D4"/>
    <w:rsid w:val="001D543F"/>
    <w:rsid w:val="001E2723"/>
    <w:rsid w:val="001E78AC"/>
    <w:rsid w:val="002059F6"/>
    <w:rsid w:val="00207F96"/>
    <w:rsid w:val="00222375"/>
    <w:rsid w:val="00235ABE"/>
    <w:rsid w:val="0025278E"/>
    <w:rsid w:val="0026149E"/>
    <w:rsid w:val="002760A0"/>
    <w:rsid w:val="0028136D"/>
    <w:rsid w:val="002934CD"/>
    <w:rsid w:val="00293650"/>
    <w:rsid w:val="002E2B16"/>
    <w:rsid w:val="002F2D37"/>
    <w:rsid w:val="002F61CA"/>
    <w:rsid w:val="003131A1"/>
    <w:rsid w:val="00314561"/>
    <w:rsid w:val="00314D98"/>
    <w:rsid w:val="00315C0C"/>
    <w:rsid w:val="00322101"/>
    <w:rsid w:val="0036351B"/>
    <w:rsid w:val="0039665F"/>
    <w:rsid w:val="003967D7"/>
    <w:rsid w:val="00396EA9"/>
    <w:rsid w:val="003A7D21"/>
    <w:rsid w:val="003D211E"/>
    <w:rsid w:val="003E42DA"/>
    <w:rsid w:val="0040482D"/>
    <w:rsid w:val="004356D5"/>
    <w:rsid w:val="0045605B"/>
    <w:rsid w:val="004661AF"/>
    <w:rsid w:val="00470F62"/>
    <w:rsid w:val="004920F6"/>
    <w:rsid w:val="004A63EA"/>
    <w:rsid w:val="004A6480"/>
    <w:rsid w:val="004B30C7"/>
    <w:rsid w:val="004C70E3"/>
    <w:rsid w:val="004E3DDC"/>
    <w:rsid w:val="004E56D4"/>
    <w:rsid w:val="005062C3"/>
    <w:rsid w:val="00512B29"/>
    <w:rsid w:val="00514FC3"/>
    <w:rsid w:val="005158EB"/>
    <w:rsid w:val="0057505B"/>
    <w:rsid w:val="005B7418"/>
    <w:rsid w:val="005C0F38"/>
    <w:rsid w:val="005C2277"/>
    <w:rsid w:val="005D2C19"/>
    <w:rsid w:val="005F0A97"/>
    <w:rsid w:val="00602B98"/>
    <w:rsid w:val="00622CE0"/>
    <w:rsid w:val="00630EBD"/>
    <w:rsid w:val="00683E04"/>
    <w:rsid w:val="00685B70"/>
    <w:rsid w:val="006959B2"/>
    <w:rsid w:val="006D2FA5"/>
    <w:rsid w:val="006E0C6C"/>
    <w:rsid w:val="00702894"/>
    <w:rsid w:val="007342F3"/>
    <w:rsid w:val="00735436"/>
    <w:rsid w:val="007631DF"/>
    <w:rsid w:val="0077696C"/>
    <w:rsid w:val="00782468"/>
    <w:rsid w:val="00782D4F"/>
    <w:rsid w:val="007A6826"/>
    <w:rsid w:val="007B0677"/>
    <w:rsid w:val="007B218F"/>
    <w:rsid w:val="007E4947"/>
    <w:rsid w:val="007F0DDA"/>
    <w:rsid w:val="008541A9"/>
    <w:rsid w:val="0086451D"/>
    <w:rsid w:val="00875EDC"/>
    <w:rsid w:val="00885F69"/>
    <w:rsid w:val="00887C2F"/>
    <w:rsid w:val="00893BAE"/>
    <w:rsid w:val="00894F0E"/>
    <w:rsid w:val="008A1484"/>
    <w:rsid w:val="008A4FB4"/>
    <w:rsid w:val="008C126B"/>
    <w:rsid w:val="008D08D6"/>
    <w:rsid w:val="008D12F8"/>
    <w:rsid w:val="008F6CA8"/>
    <w:rsid w:val="00916715"/>
    <w:rsid w:val="00930B1B"/>
    <w:rsid w:val="00933000"/>
    <w:rsid w:val="0094383E"/>
    <w:rsid w:val="00947AE8"/>
    <w:rsid w:val="00956B94"/>
    <w:rsid w:val="009B1606"/>
    <w:rsid w:val="009E379C"/>
    <w:rsid w:val="009E4FA5"/>
    <w:rsid w:val="009E64D2"/>
    <w:rsid w:val="009E68FB"/>
    <w:rsid w:val="00A26026"/>
    <w:rsid w:val="00A56E94"/>
    <w:rsid w:val="00A90220"/>
    <w:rsid w:val="00A912E8"/>
    <w:rsid w:val="00AB68DE"/>
    <w:rsid w:val="00AB7A4B"/>
    <w:rsid w:val="00AD45A4"/>
    <w:rsid w:val="00AE772B"/>
    <w:rsid w:val="00B215B2"/>
    <w:rsid w:val="00B41E2B"/>
    <w:rsid w:val="00B455B6"/>
    <w:rsid w:val="00B52D12"/>
    <w:rsid w:val="00B61318"/>
    <w:rsid w:val="00BB1139"/>
    <w:rsid w:val="00BC0017"/>
    <w:rsid w:val="00BD63D1"/>
    <w:rsid w:val="00C16EDD"/>
    <w:rsid w:val="00C57A98"/>
    <w:rsid w:val="00C61BCD"/>
    <w:rsid w:val="00C70E44"/>
    <w:rsid w:val="00C937DD"/>
    <w:rsid w:val="00CA144A"/>
    <w:rsid w:val="00CB12DB"/>
    <w:rsid w:val="00CC2718"/>
    <w:rsid w:val="00D2483B"/>
    <w:rsid w:val="00D27270"/>
    <w:rsid w:val="00D95E74"/>
    <w:rsid w:val="00DA3C8A"/>
    <w:rsid w:val="00DA5076"/>
    <w:rsid w:val="00DB56EC"/>
    <w:rsid w:val="00DE1352"/>
    <w:rsid w:val="00DE13D4"/>
    <w:rsid w:val="00DE5B9D"/>
    <w:rsid w:val="00E04301"/>
    <w:rsid w:val="00E10D99"/>
    <w:rsid w:val="00E448E3"/>
    <w:rsid w:val="00E454D9"/>
    <w:rsid w:val="00F21E33"/>
    <w:rsid w:val="00F514D9"/>
    <w:rsid w:val="00F76AB9"/>
    <w:rsid w:val="00FA4507"/>
    <w:rsid w:val="00FA7C3E"/>
    <w:rsid w:val="00FC29FD"/>
    <w:rsid w:val="00FD2E04"/>
    <w:rsid w:val="00FE2564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4FA"/>
  <w15:chartTrackingRefBased/>
  <w15:docId w15:val="{08C070D9-8D7F-44B7-BCA3-6E1EC7EF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A8"/>
  </w:style>
  <w:style w:type="paragraph" w:styleId="Heading1">
    <w:name w:val="heading 1"/>
    <w:basedOn w:val="Normal"/>
    <w:next w:val="Normal"/>
    <w:link w:val="Heading1Char"/>
    <w:uiPriority w:val="9"/>
    <w:qFormat/>
    <w:rsid w:val="001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8D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8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8D6"/>
    <w:pPr>
      <w:spacing w:after="100"/>
      <w:ind w:left="240"/>
    </w:pPr>
  </w:style>
  <w:style w:type="table" w:styleId="TableGrid">
    <w:name w:val="Table Grid"/>
    <w:basedOn w:val="TableNormal"/>
    <w:uiPriority w:val="59"/>
    <w:rsid w:val="0089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6"/>
  </w:style>
  <w:style w:type="paragraph" w:styleId="Footer">
    <w:name w:val="footer"/>
    <w:basedOn w:val="Normal"/>
    <w:link w:val="Foot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6"/>
  </w:style>
  <w:style w:type="table" w:customStyle="1" w:styleId="TableGrid1">
    <w:name w:val="Table Grid1"/>
    <w:basedOn w:val="TableNormal"/>
    <w:next w:val="TableGrid"/>
    <w:uiPriority w:val="59"/>
    <w:rsid w:val="00207F96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0E49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E49"/>
    <w:pPr>
      <w:spacing w:after="200" w:line="240" w:lineRule="auto"/>
    </w:pPr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E49"/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paragraph" w:styleId="Revision">
    <w:name w:val="Revision"/>
    <w:hidden/>
    <w:uiPriority w:val="99"/>
    <w:semiHidden/>
    <w:rsid w:val="00947A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1BB5-078B-403F-85C5-A03A86C9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39</cp:revision>
  <dcterms:created xsi:type="dcterms:W3CDTF">2024-10-28T19:45:00Z</dcterms:created>
  <dcterms:modified xsi:type="dcterms:W3CDTF">2024-12-01T09:42:00Z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2024-10-28T20:02:33Z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e21ba59e-51f1-49f2-80c7-115a8a300914</vt:lpwstr>
  </property>
  <property fmtid="{D5CDD505-2E9C-101B-9397-08002B2CF9AE}" pid="8" name="MSIP_Label_defa4170-0d19-0005-0004-bc88714345d2_ContentBits">
    <vt:lpwstr>0</vt:lpwstr>
  </property>
</Properties>
</file>